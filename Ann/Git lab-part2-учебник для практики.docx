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43" w:rsidRDefault="005F4343" w:rsidP="005F4343">
      <w:pPr>
        <w:rPr>
          <w:lang w:val="ru-RU"/>
        </w:rPr>
      </w:pPr>
      <w:r>
        <w:rPr>
          <w:lang w:val="ru-RU"/>
        </w:rPr>
        <w:t>Часть 24</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create a local branch in a repository</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It’s time to do a major rewrite of the hello world functionality. Since this might take awhile, you’ll want to put these changes into a separate branch to isolate them from changes in master.</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Create a Branch </w:t>
      </w:r>
      <w:r w:rsidRPr="002D4CC4">
        <w:rPr>
          <w:rFonts w:ascii="Times New Roman" w:eastAsia="Times New Roman" w:hAnsi="Times New Roman" w:cs="Times New Roman"/>
          <w:b/>
          <w:bCs/>
          <w:i/>
          <w:iCs/>
          <w:sz w:val="36"/>
          <w:szCs w:val="36"/>
        </w:rPr>
        <w:t>01</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Let’s call our new branch ‘greet’.</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checkout -b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status</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b/>
          <w:bCs/>
          <w:sz w:val="24"/>
          <w:szCs w:val="24"/>
        </w:rPr>
        <w:t>NOTE:</w:t>
      </w:r>
      <w:r w:rsidRPr="002D4CC4">
        <w:rPr>
          <w:rFonts w:ascii="Times New Roman" w:eastAsia="Times New Roman" w:hAnsi="Times New Roman" w:cs="Times New Roman"/>
          <w:sz w:val="24"/>
          <w:szCs w:val="24"/>
        </w:rPr>
        <w:t xml:space="preserve"> </w:t>
      </w:r>
      <w:r w:rsidRPr="002D4CC4">
        <w:rPr>
          <w:rFonts w:ascii="Courier New" w:eastAsia="Times New Roman" w:hAnsi="Courier New" w:cs="Courier New"/>
          <w:sz w:val="20"/>
          <w:szCs w:val="20"/>
        </w:rPr>
        <w:t>git checkout -b &lt;branchname&gt;</w:t>
      </w:r>
      <w:r w:rsidRPr="002D4CC4">
        <w:rPr>
          <w:rFonts w:ascii="Times New Roman" w:eastAsia="Times New Roman" w:hAnsi="Times New Roman" w:cs="Times New Roman"/>
          <w:sz w:val="24"/>
          <w:szCs w:val="24"/>
        </w:rPr>
        <w:t xml:space="preserve"> is a shortcut for </w:t>
      </w:r>
      <w:r w:rsidRPr="002D4CC4">
        <w:rPr>
          <w:rFonts w:ascii="Courier New" w:eastAsia="Times New Roman" w:hAnsi="Courier New" w:cs="Courier New"/>
          <w:sz w:val="20"/>
          <w:szCs w:val="20"/>
        </w:rPr>
        <w:t>git branch &lt;branchname&gt;</w:t>
      </w:r>
      <w:r w:rsidRPr="002D4CC4">
        <w:rPr>
          <w:rFonts w:ascii="Times New Roman" w:eastAsia="Times New Roman" w:hAnsi="Times New Roman" w:cs="Times New Roman"/>
          <w:sz w:val="24"/>
          <w:szCs w:val="24"/>
        </w:rPr>
        <w:t xml:space="preserve"> followed by a </w:t>
      </w:r>
      <w:r w:rsidRPr="002D4CC4">
        <w:rPr>
          <w:rFonts w:ascii="Courier New" w:eastAsia="Times New Roman" w:hAnsi="Courier New" w:cs="Courier New"/>
          <w:sz w:val="20"/>
          <w:szCs w:val="20"/>
        </w:rPr>
        <w:t>git checkout &lt;branchname&gt;</w:t>
      </w:r>
      <w:r w:rsidRPr="002D4CC4">
        <w:rPr>
          <w:rFonts w:ascii="Times New Roman" w:eastAsia="Times New Roman" w:hAnsi="Times New Roman" w:cs="Times New Roman"/>
          <w:sz w:val="24"/>
          <w:szCs w:val="24"/>
        </w:rPr>
        <w:t>.</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Notice that the git status command reports that you are on the ‘greet’ branch.</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Changes for Greet: Add a Greeter class. </w:t>
      </w:r>
      <w:r w:rsidRPr="002D4CC4">
        <w:rPr>
          <w:rFonts w:ascii="Times New Roman" w:eastAsia="Times New Roman" w:hAnsi="Times New Roman" w:cs="Times New Roman"/>
          <w:b/>
          <w:bCs/>
          <w:i/>
          <w:iCs/>
          <w:sz w:val="36"/>
          <w:szCs w:val="36"/>
        </w:rPr>
        <w:t>02</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lib/greeter.rb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class Greeter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def initialize(who)</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@who = who</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end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def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"Hello, #{@who}"</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end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end</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add lib/greeter.rb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commit -m "Added greeter class"</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Changes for Greet: Modify the main program </w:t>
      </w:r>
      <w:r w:rsidRPr="002D4CC4">
        <w:rPr>
          <w:rFonts w:ascii="Times New Roman" w:eastAsia="Times New Roman" w:hAnsi="Times New Roman" w:cs="Times New Roman"/>
          <w:b/>
          <w:bCs/>
          <w:i/>
          <w:iCs/>
          <w:sz w:val="36"/>
          <w:szCs w:val="36"/>
        </w:rPr>
        <w:t>03</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Update the hello.rb file to use greeter</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require 'greeter'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 Default is World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name = ARGV.first || "World"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greeter = Greeter.new(name)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puts greeter.greet</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add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commit -m "Hello uses Greeter"</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Changes for Greet: Update the Rakefile </w:t>
      </w:r>
      <w:r w:rsidRPr="002D4CC4">
        <w:rPr>
          <w:rFonts w:ascii="Times New Roman" w:eastAsia="Times New Roman" w:hAnsi="Times New Roman" w:cs="Times New Roman"/>
          <w:b/>
          <w:bCs/>
          <w:i/>
          <w:iCs/>
          <w:sz w:val="36"/>
          <w:szCs w:val="36"/>
        </w:rPr>
        <w:t>04</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Update the Rakefile to use an external ruby process</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lang w:val="de-DE"/>
        </w:rPr>
      </w:pPr>
      <w:r w:rsidRPr="002D4CC4">
        <w:rPr>
          <w:rFonts w:ascii="Times New Roman" w:eastAsia="Times New Roman" w:hAnsi="Times New Roman" w:cs="Times New Roman"/>
          <w:b/>
          <w:bCs/>
          <w:sz w:val="24"/>
          <w:szCs w:val="24"/>
          <w:lang w:val="de-DE"/>
        </w:rPr>
        <w:t xml:space="preserve">File: </w:t>
      </w:r>
      <w:r w:rsidRPr="002D4CC4">
        <w:rPr>
          <w:rFonts w:ascii="Times New Roman" w:eastAsia="Times New Roman" w:hAnsi="Times New Roman" w:cs="Times New Roman"/>
          <w:b/>
          <w:bCs/>
          <w:i/>
          <w:iCs/>
          <w:sz w:val="24"/>
          <w:szCs w:val="24"/>
          <w:lang w:val="de-DE"/>
        </w:rPr>
        <w:t>Rakefile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D4CC4">
        <w:rPr>
          <w:rFonts w:ascii="Courier New" w:eastAsia="Times New Roman" w:hAnsi="Courier New" w:cs="Courier New"/>
          <w:sz w:val="20"/>
          <w:szCs w:val="20"/>
          <w:lang w:val="de-DE"/>
        </w:rPr>
        <w:t>#!/usr/bin/ruby -wKU</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task :default =&gt; :run</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task :run do</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ruby '-Ilib',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end</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add Rakefile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commit -m "Updated Rakefile"</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Up Next </w:t>
      </w:r>
      <w:r w:rsidRPr="002D4CC4">
        <w:rPr>
          <w:rFonts w:ascii="Times New Roman" w:eastAsia="Times New Roman" w:hAnsi="Times New Roman" w:cs="Times New Roman"/>
          <w:b/>
          <w:bCs/>
          <w:i/>
          <w:iCs/>
          <w:sz w:val="36"/>
          <w:szCs w:val="36"/>
        </w:rPr>
        <w:t>05</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We now have a new branch called </w:t>
      </w:r>
      <w:r w:rsidRPr="002D4CC4">
        <w:rPr>
          <w:rFonts w:ascii="Times New Roman" w:eastAsia="Times New Roman" w:hAnsi="Times New Roman" w:cs="Times New Roman"/>
          <w:b/>
          <w:bCs/>
          <w:sz w:val="24"/>
          <w:szCs w:val="24"/>
        </w:rPr>
        <w:t>greet</w:t>
      </w:r>
      <w:r w:rsidRPr="002D4CC4">
        <w:rPr>
          <w:rFonts w:ascii="Times New Roman" w:eastAsia="Times New Roman" w:hAnsi="Times New Roman" w:cs="Times New Roman"/>
          <w:sz w:val="24"/>
          <w:szCs w:val="24"/>
        </w:rPr>
        <w:t xml:space="preserve"> with 3 new commits on it. Next we will learn how to navigate and switch between branches.</w:t>
      </w:r>
    </w:p>
    <w:p w:rsidR="005F4343" w:rsidRDefault="005F4343" w:rsidP="005F4343"/>
    <w:p w:rsidR="005F4343" w:rsidRDefault="005F4343" w:rsidP="005F4343">
      <w:pPr>
        <w:rPr>
          <w:lang w:val="ru-RU"/>
        </w:rPr>
      </w:pPr>
      <w:r>
        <w:rPr>
          <w:lang w:val="ru-RU"/>
        </w:rPr>
        <w:t>Часть 25</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navigate between the branches of a repository</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You now have two branches in your project:</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hist --all</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 git hist --all</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28917a4 2013-04-13 | Updated Rakefile (HEAD, greet)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4dac415 2013-04-13 | Hello uses Greeter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39347b3 2013-04-13 | Added greeter class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96ee164 2013-04-13 | Added a Rakefile. (master)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0f36766 2013-04-13 | Moved hello.rb to lib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eb30103 2013-04-13 | Add an author/email comment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Switch to the Master Branch </w:t>
      </w:r>
      <w:r w:rsidRPr="002D4CC4">
        <w:rPr>
          <w:rFonts w:ascii="Times New Roman" w:eastAsia="Times New Roman" w:hAnsi="Times New Roman" w:cs="Times New Roman"/>
          <w:b/>
          <w:bCs/>
          <w:i/>
          <w:iCs/>
          <w:sz w:val="36"/>
          <w:szCs w:val="36"/>
        </w:rPr>
        <w:t>01</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Just use the </w:t>
      </w:r>
      <w:r w:rsidRPr="002D4CC4">
        <w:rPr>
          <w:rFonts w:ascii="Courier New" w:eastAsia="Times New Roman" w:hAnsi="Courier New" w:cs="Courier New"/>
          <w:sz w:val="20"/>
          <w:szCs w:val="20"/>
        </w:rPr>
        <w:t>git checkout</w:t>
      </w:r>
      <w:r w:rsidRPr="002D4CC4">
        <w:rPr>
          <w:rFonts w:ascii="Times New Roman" w:eastAsia="Times New Roman" w:hAnsi="Times New Roman" w:cs="Times New Roman"/>
          <w:sz w:val="24"/>
          <w:szCs w:val="24"/>
        </w:rPr>
        <w:t xml:space="preserve"> command to switch between branches.</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checkout master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cat lib/hello.rb</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checkout master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Switched to branch 'master'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cat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Default is World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Author: Jim Weirich (jim@somewhere.com)</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name = ARGV.first || "World"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puts "Hello, #{name}!"</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You are now on the master branch. You can tell because the hello.rb file doesn’t use the </w:t>
      </w:r>
      <w:r w:rsidRPr="002D4CC4">
        <w:rPr>
          <w:rFonts w:ascii="Courier New" w:eastAsia="Times New Roman" w:hAnsi="Courier New" w:cs="Courier New"/>
          <w:sz w:val="20"/>
          <w:szCs w:val="20"/>
        </w:rPr>
        <w:t>Greeter</w:t>
      </w:r>
      <w:r w:rsidRPr="002D4CC4">
        <w:rPr>
          <w:rFonts w:ascii="Times New Roman" w:eastAsia="Times New Roman" w:hAnsi="Times New Roman" w:cs="Times New Roman"/>
          <w:sz w:val="24"/>
          <w:szCs w:val="24"/>
        </w:rPr>
        <w:t xml:space="preserve"> class.</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Switch Back to the Greet Branch. </w:t>
      </w:r>
      <w:r w:rsidRPr="002D4CC4">
        <w:rPr>
          <w:rFonts w:ascii="Times New Roman" w:eastAsia="Times New Roman" w:hAnsi="Times New Roman" w:cs="Times New Roman"/>
          <w:b/>
          <w:bCs/>
          <w:i/>
          <w:iCs/>
          <w:sz w:val="36"/>
          <w:szCs w:val="36"/>
        </w:rPr>
        <w:t>02</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checkout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cat lib/hello.rb</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checkout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Switched to branch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cat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require 'greeter'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Default is World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name = ARGV.first || "World"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greeter = Greeter.new(name)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puts greeter.greet</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The contents of the </w:t>
      </w:r>
      <w:r w:rsidRPr="002D4CC4">
        <w:rPr>
          <w:rFonts w:ascii="Courier New" w:eastAsia="Times New Roman" w:hAnsi="Courier New" w:cs="Courier New"/>
          <w:sz w:val="20"/>
          <w:szCs w:val="20"/>
        </w:rPr>
        <w:t>lib/hello.rb</w:t>
      </w:r>
      <w:r w:rsidRPr="002D4CC4">
        <w:rPr>
          <w:rFonts w:ascii="Times New Roman" w:eastAsia="Times New Roman" w:hAnsi="Times New Roman" w:cs="Times New Roman"/>
          <w:sz w:val="24"/>
          <w:szCs w:val="24"/>
        </w:rPr>
        <w:t xml:space="preserve"> confirms we are back on the </w:t>
      </w:r>
      <w:r w:rsidRPr="002D4CC4">
        <w:rPr>
          <w:rFonts w:ascii="Times New Roman" w:eastAsia="Times New Roman" w:hAnsi="Times New Roman" w:cs="Times New Roman"/>
          <w:b/>
          <w:bCs/>
          <w:sz w:val="24"/>
          <w:szCs w:val="24"/>
        </w:rPr>
        <w:t>greet</w:t>
      </w:r>
      <w:r w:rsidRPr="002D4CC4">
        <w:rPr>
          <w:rFonts w:ascii="Times New Roman" w:eastAsia="Times New Roman" w:hAnsi="Times New Roman" w:cs="Times New Roman"/>
          <w:sz w:val="24"/>
          <w:szCs w:val="24"/>
        </w:rPr>
        <w:t xml:space="preserve"> branch.</w:t>
      </w:r>
    </w:p>
    <w:p w:rsidR="005F4343" w:rsidRDefault="005F4343" w:rsidP="005F4343"/>
    <w:p w:rsidR="005F4343" w:rsidRDefault="005F4343" w:rsidP="005F4343">
      <w:pPr>
        <w:rPr>
          <w:lang w:val="ru-RU"/>
        </w:rPr>
      </w:pPr>
      <w:r>
        <w:rPr>
          <w:lang w:val="ru-RU"/>
        </w:rPr>
        <w:t>Часть 26</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Learning how to deal with multiple branches with different (and possibly conflicting) changes.</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While you were changing the greet branch, someone else decided to update the master branch. They added a README.</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Switch to the master branch. </w:t>
      </w:r>
      <w:r w:rsidRPr="002D4CC4">
        <w:rPr>
          <w:rFonts w:ascii="Times New Roman" w:eastAsia="Times New Roman" w:hAnsi="Times New Roman" w:cs="Times New Roman"/>
          <w:b/>
          <w:bCs/>
          <w:i/>
          <w:iCs/>
          <w:sz w:val="36"/>
          <w:szCs w:val="36"/>
        </w:rPr>
        <w:t>01</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checkout master</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Create the README. </w:t>
      </w:r>
      <w:r w:rsidRPr="002D4CC4">
        <w:rPr>
          <w:rFonts w:ascii="Times New Roman" w:eastAsia="Times New Roman" w:hAnsi="Times New Roman" w:cs="Times New Roman"/>
          <w:b/>
          <w:bCs/>
          <w:i/>
          <w:iCs/>
          <w:sz w:val="36"/>
          <w:szCs w:val="36"/>
        </w:rPr>
        <w:t>02</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README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This is the Hello World example from the git tutorial.</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Commit the README to master. </w:t>
      </w:r>
      <w:r w:rsidRPr="002D4CC4">
        <w:rPr>
          <w:rFonts w:ascii="Times New Roman" w:eastAsia="Times New Roman" w:hAnsi="Times New Roman" w:cs="Times New Roman"/>
          <w:b/>
          <w:bCs/>
          <w:i/>
          <w:iCs/>
          <w:sz w:val="36"/>
          <w:szCs w:val="36"/>
        </w:rPr>
        <w:t>03</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add README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commit -m "Added README"</w:t>
      </w:r>
    </w:p>
    <w:p w:rsidR="005F4343" w:rsidRDefault="005F4343" w:rsidP="005F4343"/>
    <w:p w:rsidR="005F4343" w:rsidRDefault="005F4343" w:rsidP="005F4343">
      <w:pPr>
        <w:rPr>
          <w:lang w:val="ru-RU"/>
        </w:rPr>
      </w:pPr>
      <w:r>
        <w:rPr>
          <w:lang w:val="ru-RU"/>
        </w:rPr>
        <w:t>Часть 27</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view diverging branches in a repository.</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View the Current Branches </w:t>
      </w:r>
      <w:r w:rsidRPr="002D4CC4">
        <w:rPr>
          <w:rFonts w:ascii="Times New Roman" w:eastAsia="Times New Roman" w:hAnsi="Times New Roman" w:cs="Times New Roman"/>
          <w:b/>
          <w:bCs/>
          <w:i/>
          <w:iCs/>
          <w:sz w:val="36"/>
          <w:szCs w:val="36"/>
        </w:rPr>
        <w:t>01</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We now have two diverging branches in the repository. Use the following log command to view the branches and how they diverge.</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git hist --all</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hist --all</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b59a8c2 2013-04-13 | Added README (HEAD, master)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28917a4 2013-04-13 | Updated Rakefile (greet)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4dac415 2013-04-13 | Hello uses Greeter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39347b3 2013-04-13 | Added greeter class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96ee164 2013-04-13 | Added a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0f36766 2013-04-13 | Moved hello.rb to lib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eb30103 2013-04-13 | Add an author/email comment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Here is our first chance to see the </w:t>
      </w:r>
      <w:r w:rsidRPr="002D4CC4">
        <w:rPr>
          <w:rFonts w:ascii="Courier New" w:eastAsia="Times New Roman" w:hAnsi="Courier New" w:cs="Courier New"/>
          <w:sz w:val="20"/>
          <w:szCs w:val="20"/>
        </w:rPr>
        <w:t>--graph</w:t>
      </w:r>
      <w:r w:rsidRPr="002D4CC4">
        <w:rPr>
          <w:rFonts w:ascii="Times New Roman" w:eastAsia="Times New Roman" w:hAnsi="Times New Roman" w:cs="Times New Roman"/>
          <w:sz w:val="24"/>
          <w:szCs w:val="24"/>
        </w:rPr>
        <w:t xml:space="preserve"> option on </w:t>
      </w:r>
      <w:r w:rsidRPr="002D4CC4">
        <w:rPr>
          <w:rFonts w:ascii="Courier New" w:eastAsia="Times New Roman" w:hAnsi="Courier New" w:cs="Courier New"/>
          <w:sz w:val="20"/>
          <w:szCs w:val="20"/>
        </w:rPr>
        <w:t>git hist</w:t>
      </w:r>
      <w:r w:rsidRPr="002D4CC4">
        <w:rPr>
          <w:rFonts w:ascii="Times New Roman" w:eastAsia="Times New Roman" w:hAnsi="Times New Roman" w:cs="Times New Roman"/>
          <w:sz w:val="24"/>
          <w:szCs w:val="24"/>
        </w:rPr>
        <w:t xml:space="preserve"> in action. Adding the </w:t>
      </w:r>
      <w:r w:rsidRPr="002D4CC4">
        <w:rPr>
          <w:rFonts w:ascii="Courier New" w:eastAsia="Times New Roman" w:hAnsi="Courier New" w:cs="Courier New"/>
          <w:sz w:val="20"/>
          <w:szCs w:val="20"/>
        </w:rPr>
        <w:t>--graph</w:t>
      </w:r>
      <w:r w:rsidRPr="002D4CC4">
        <w:rPr>
          <w:rFonts w:ascii="Times New Roman" w:eastAsia="Times New Roman" w:hAnsi="Times New Roman" w:cs="Times New Roman"/>
          <w:sz w:val="24"/>
          <w:szCs w:val="24"/>
        </w:rPr>
        <w:t xml:space="preserve"> option to </w:t>
      </w:r>
      <w:r w:rsidRPr="002D4CC4">
        <w:rPr>
          <w:rFonts w:ascii="Courier New" w:eastAsia="Times New Roman" w:hAnsi="Courier New" w:cs="Courier New"/>
          <w:sz w:val="20"/>
          <w:szCs w:val="20"/>
        </w:rPr>
        <w:t>git log</w:t>
      </w:r>
      <w:r w:rsidRPr="002D4CC4">
        <w:rPr>
          <w:rFonts w:ascii="Times New Roman" w:eastAsia="Times New Roman" w:hAnsi="Times New Roman" w:cs="Times New Roman"/>
          <w:sz w:val="24"/>
          <w:szCs w:val="24"/>
        </w:rPr>
        <w:t xml:space="preserve"> causes it to draw the commit tree using simple ASCII characters. We can see both branches (greet and master), and that the master branch is the current HEAD. The common ancestor to both branches is the “Added a Rakefile” branch.</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The </w:t>
      </w:r>
      <w:r w:rsidRPr="002D4CC4">
        <w:rPr>
          <w:rFonts w:ascii="Courier New" w:eastAsia="Times New Roman" w:hAnsi="Courier New" w:cs="Courier New"/>
          <w:sz w:val="20"/>
          <w:szCs w:val="20"/>
        </w:rPr>
        <w:t>--all</w:t>
      </w:r>
      <w:r w:rsidRPr="002D4CC4">
        <w:rPr>
          <w:rFonts w:ascii="Times New Roman" w:eastAsia="Times New Roman" w:hAnsi="Times New Roman" w:cs="Times New Roman"/>
          <w:sz w:val="24"/>
          <w:szCs w:val="24"/>
        </w:rPr>
        <w:t xml:space="preserve"> flag makes sure that we see all the branches. The default is to show only the current branch.</w:t>
      </w:r>
    </w:p>
    <w:p w:rsidR="005F4343" w:rsidRDefault="005F4343" w:rsidP="005F4343"/>
    <w:p w:rsidR="005F4343" w:rsidRDefault="005F4343" w:rsidP="005F4343"/>
    <w:p w:rsidR="005F4343" w:rsidRDefault="005F4343" w:rsidP="005F4343">
      <w:pPr>
        <w:rPr>
          <w:lang w:val="ru-RU"/>
        </w:rPr>
      </w:pPr>
      <w:r>
        <w:rPr>
          <w:lang w:val="ru-RU"/>
        </w:rPr>
        <w:t>Часть 28</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merge two diverging branches to bring the changes back into a single branch.</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Merge the branches </w:t>
      </w:r>
      <w:r w:rsidRPr="002D4CC4">
        <w:rPr>
          <w:rFonts w:ascii="Times New Roman" w:eastAsia="Times New Roman" w:hAnsi="Times New Roman" w:cs="Times New Roman"/>
          <w:b/>
          <w:bCs/>
          <w:i/>
          <w:iCs/>
          <w:sz w:val="36"/>
          <w:szCs w:val="36"/>
        </w:rPr>
        <w:t>01</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Merging brings the changes in two branches together. Let’s go back to the greet branch and merge master onto greet.</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checkout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merge master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hist --all</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checkout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Switched to branch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merge master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Merge made by recursive.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README |    1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1 files changed, 1 insertions(+), 0 deletions(-)</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create mode 100644 README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hist --all</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844d1ed 2013-04-13 | Merge branch 'master' into greet (HEAD, greet)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b59a8c2 2013-04-13 | Added README (master)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28917a4 2013-04-13 | Updated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4dac415 2013-04-13 | Hello uses Greeter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39347b3 2013-04-13 | Added greeter class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96ee164 2013-04-13 | Added a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0f36766 2013-04-13 | Moved hello.rb to lib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eb30103 2013-04-13 | Add an author/email comment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By merging master into your greet branch periodically, you can pick up any changes to master and keep your changes in greet compatible with changes in the mainline.</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However, it does produce ugly commit graphs. Later we will look at the option of rebasing rather than merging.</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Up Next </w:t>
      </w:r>
      <w:r w:rsidRPr="002D4CC4">
        <w:rPr>
          <w:rFonts w:ascii="Times New Roman" w:eastAsia="Times New Roman" w:hAnsi="Times New Roman" w:cs="Times New Roman"/>
          <w:b/>
          <w:bCs/>
          <w:i/>
          <w:iCs/>
          <w:sz w:val="36"/>
          <w:szCs w:val="36"/>
        </w:rPr>
        <w:t>02</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But first, what if the changes in master conflict with the changes in greet?</w:t>
      </w:r>
    </w:p>
    <w:p w:rsidR="005F4343" w:rsidRDefault="005F4343" w:rsidP="005F4343"/>
    <w:p w:rsidR="005F4343" w:rsidRDefault="005F4343" w:rsidP="005F4343">
      <w:pPr>
        <w:rPr>
          <w:lang w:val="ru-RU"/>
        </w:rPr>
      </w:pPr>
      <w:r>
        <w:rPr>
          <w:lang w:val="ru-RU"/>
        </w:rPr>
        <w:t>Часть 29</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Create a conflicting change in the master branch.</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Switch back to master and create a conflict </w:t>
      </w:r>
      <w:r w:rsidRPr="002D4CC4">
        <w:rPr>
          <w:rFonts w:ascii="Times New Roman" w:eastAsia="Times New Roman" w:hAnsi="Times New Roman" w:cs="Times New Roman"/>
          <w:b/>
          <w:bCs/>
          <w:i/>
          <w:iCs/>
          <w:sz w:val="36"/>
          <w:szCs w:val="36"/>
        </w:rPr>
        <w:t>01</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Switch back to the master branch and make this change:</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checkout master</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puts "What's your name"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my_name = gets.strip</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puts "Hello, #{my_name}!"</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add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commit -m "Made interactive"</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View the Branches </w:t>
      </w:r>
      <w:r w:rsidRPr="002D4CC4">
        <w:rPr>
          <w:rFonts w:ascii="Times New Roman" w:eastAsia="Times New Roman" w:hAnsi="Times New Roman" w:cs="Times New Roman"/>
          <w:b/>
          <w:bCs/>
          <w:i/>
          <w:iCs/>
          <w:sz w:val="36"/>
          <w:szCs w:val="36"/>
        </w:rPr>
        <w:t>02</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hist --all</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hist --all</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844d1ed 2013-04-13 | Merge branch 'master' into greet (greet)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28917a4 2013-04-13 | Updated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4dac415 2013-04-13 | Hello uses Greeter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39347b3 2013-04-13 | Added greeter class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 05f32c0 2013-04-13 | Made interactive (HEAD, master)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b59a8c2 2013-04-13 | Added README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96ee164 2013-04-13 | Added a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0f36766 2013-04-13 | Moved hello.rb to lib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eb30103 2013-04-13 | Add an author/email comment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Master at commit “Added README” has been merged to the greet branch, but there is now an additional commit on master that has not been merged back to greet.</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Up Next </w:t>
      </w:r>
      <w:r w:rsidRPr="002D4CC4">
        <w:rPr>
          <w:rFonts w:ascii="Times New Roman" w:eastAsia="Times New Roman" w:hAnsi="Times New Roman" w:cs="Times New Roman"/>
          <w:b/>
          <w:bCs/>
          <w:i/>
          <w:iCs/>
          <w:sz w:val="36"/>
          <w:szCs w:val="36"/>
        </w:rPr>
        <w:t>03</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The latest change in master conflicts with some existing changes in greet. Next we will resolve those changes.</w:t>
      </w:r>
    </w:p>
    <w:p w:rsidR="005F4343" w:rsidRDefault="005F4343" w:rsidP="005F4343">
      <w:pPr>
        <w:rPr>
          <w:lang w:val="ru-RU"/>
        </w:rPr>
      </w:pPr>
    </w:p>
    <w:p w:rsidR="005F4343" w:rsidRDefault="005F4343" w:rsidP="005F4343">
      <w:pPr>
        <w:rPr>
          <w:lang w:val="ru-RU"/>
        </w:rPr>
      </w:pPr>
      <w:r>
        <w:rPr>
          <w:lang w:val="ru-RU"/>
        </w:rPr>
        <w:t>Часть 30</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handle conflicts during a merge</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Merge master to greet </w:t>
      </w:r>
      <w:r w:rsidRPr="002D4CC4">
        <w:rPr>
          <w:rFonts w:ascii="Times New Roman" w:eastAsia="Times New Roman" w:hAnsi="Times New Roman" w:cs="Times New Roman"/>
          <w:b/>
          <w:bCs/>
          <w:i/>
          <w:iCs/>
          <w:sz w:val="36"/>
          <w:szCs w:val="36"/>
        </w:rPr>
        <w:t>01</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lastRenderedPageBreak/>
        <w:t>Now go back to the greet branch and try to merge the new master.</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checkout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merge master</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checkout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Switched to branch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merge master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Auto-merging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CONFLICT (content): Merge conflict in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Automatic merge failed; fix conflicts and then commit the result.</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If you open lib/hello.rb, you will see:</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&lt;&lt;&lt;&lt;&lt;&lt;&lt; HEAD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require 'greeter'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Default is World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name = ARGV.first || "World"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greeter = Greeter.new(name)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puts greeter.greet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Default is World</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puts "What's your name"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my_name = gets.strip</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puts "Hello, #{my_name}!"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&gt;&gt;&gt;&gt;&gt;&gt;&gt; master</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The first section is the version on the head of the current branch (greet). The second section is the version on the master branch.</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Fix the Conflict </w:t>
      </w:r>
      <w:r w:rsidRPr="002D4CC4">
        <w:rPr>
          <w:rFonts w:ascii="Times New Roman" w:eastAsia="Times New Roman" w:hAnsi="Times New Roman" w:cs="Times New Roman"/>
          <w:b/>
          <w:bCs/>
          <w:i/>
          <w:iCs/>
          <w:sz w:val="36"/>
          <w:szCs w:val="36"/>
        </w:rPr>
        <w:t>02</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You need to manually resolve the conflict. Modify </w:t>
      </w:r>
      <w:r w:rsidRPr="002D4CC4">
        <w:rPr>
          <w:rFonts w:ascii="Courier New" w:eastAsia="Times New Roman" w:hAnsi="Courier New" w:cs="Courier New"/>
          <w:sz w:val="20"/>
          <w:szCs w:val="20"/>
        </w:rPr>
        <w:t>lib/hello.rb</w:t>
      </w:r>
      <w:r w:rsidRPr="002D4CC4">
        <w:rPr>
          <w:rFonts w:ascii="Times New Roman" w:eastAsia="Times New Roman" w:hAnsi="Times New Roman" w:cs="Times New Roman"/>
          <w:sz w:val="24"/>
          <w:szCs w:val="24"/>
        </w:rPr>
        <w:t xml:space="preserve"> to be the following.</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require 'greeter'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puts "What's your name"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my_name = gets.strip</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greeter = Greeter.new(my_name)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puts greeter.greet</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lastRenderedPageBreak/>
        <w:t xml:space="preserve">Commit the Conflict Resolution </w:t>
      </w:r>
      <w:r w:rsidRPr="002D4CC4">
        <w:rPr>
          <w:rFonts w:ascii="Times New Roman" w:eastAsia="Times New Roman" w:hAnsi="Times New Roman" w:cs="Times New Roman"/>
          <w:b/>
          <w:bCs/>
          <w:i/>
          <w:iCs/>
          <w:sz w:val="36"/>
          <w:szCs w:val="36"/>
        </w:rPr>
        <w:t>03</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add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commit -m "Merged master fixed conflict."</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add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commit -m "Merged master fixed conflict."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Recorded resolution for 'lib/hello.rb'.</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[greet 25f0e8c] Merged master fixed conflict.</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Advanced Merging </w:t>
      </w:r>
      <w:r w:rsidRPr="002D4CC4">
        <w:rPr>
          <w:rFonts w:ascii="Times New Roman" w:eastAsia="Times New Roman" w:hAnsi="Times New Roman" w:cs="Times New Roman"/>
          <w:b/>
          <w:bCs/>
          <w:i/>
          <w:iCs/>
          <w:sz w:val="36"/>
          <w:szCs w:val="36"/>
        </w:rPr>
        <w:t>04</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git doesn’t provide any graphical merge tools, but it will gladly work with any third party merge tool you wish to use. See </w:t>
      </w:r>
      <w:hyperlink r:id="rId5" w:history="1">
        <w:r w:rsidRPr="002D4CC4">
          <w:rPr>
            <w:rFonts w:ascii="Times New Roman" w:eastAsia="Times New Roman" w:hAnsi="Times New Roman" w:cs="Times New Roman"/>
            <w:color w:val="0000FF"/>
            <w:sz w:val="24"/>
            <w:szCs w:val="24"/>
            <w:u w:val="single"/>
          </w:rPr>
          <w:t>http://onestepback.org/index.cgi/Tech/Git/UsingP4MergeWithGit.red</w:t>
        </w:r>
      </w:hyperlink>
      <w:r w:rsidRPr="002D4CC4">
        <w:rPr>
          <w:rFonts w:ascii="Times New Roman" w:eastAsia="Times New Roman" w:hAnsi="Times New Roman" w:cs="Times New Roman"/>
          <w:sz w:val="24"/>
          <w:szCs w:val="24"/>
        </w:rPr>
        <w:t xml:space="preserve"> for a description of using the Perforce merge tool with git.</w:t>
      </w:r>
    </w:p>
    <w:p w:rsidR="005F4343" w:rsidRDefault="005F4343" w:rsidP="005F4343"/>
    <w:p w:rsidR="005F4343" w:rsidRDefault="005F4343" w:rsidP="005F4343">
      <w:pPr>
        <w:rPr>
          <w:lang w:val="ru-RU"/>
        </w:rPr>
      </w:pPr>
      <w:r>
        <w:rPr>
          <w:lang w:val="ru-RU"/>
        </w:rPr>
        <w:t xml:space="preserve">Часть 31 </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the differences between rebasing and merging.</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Discussion</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Let’s explore the differences between merging and rebasing. In order to do so, we need to rewind the repository back in time before the first merge, and then redo the same steps, but using rebasing rather than merging.</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We will make use the of the </w:t>
      </w:r>
      <w:r w:rsidRPr="002D4CC4">
        <w:rPr>
          <w:rFonts w:ascii="Courier New" w:eastAsia="Times New Roman" w:hAnsi="Courier New" w:cs="Courier New"/>
          <w:sz w:val="20"/>
          <w:szCs w:val="20"/>
        </w:rPr>
        <w:t>reset</w:t>
      </w:r>
      <w:r w:rsidRPr="002D4CC4">
        <w:rPr>
          <w:rFonts w:ascii="Times New Roman" w:eastAsia="Times New Roman" w:hAnsi="Times New Roman" w:cs="Times New Roman"/>
          <w:sz w:val="24"/>
          <w:szCs w:val="24"/>
        </w:rPr>
        <w:t xml:space="preserve"> command to wind the branches back in time.</w:t>
      </w:r>
    </w:p>
    <w:p w:rsidR="005F4343" w:rsidRDefault="005F4343" w:rsidP="005F4343"/>
    <w:p w:rsidR="005F4343" w:rsidRDefault="005F4343" w:rsidP="005F4343">
      <w:pPr>
        <w:rPr>
          <w:lang w:val="ru-RU"/>
        </w:rPr>
      </w:pPr>
      <w:r>
        <w:rPr>
          <w:lang w:val="ru-RU"/>
        </w:rPr>
        <w:t>Часть 32</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Reset the greet branch to the point before the first merge.</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Reset the greet branch </w:t>
      </w:r>
      <w:r w:rsidRPr="002D4CC4">
        <w:rPr>
          <w:rFonts w:ascii="Times New Roman" w:eastAsia="Times New Roman" w:hAnsi="Times New Roman" w:cs="Times New Roman"/>
          <w:b/>
          <w:bCs/>
          <w:i/>
          <w:iCs/>
          <w:sz w:val="36"/>
          <w:szCs w:val="36"/>
        </w:rPr>
        <w:t>01</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lastRenderedPageBreak/>
        <w:t xml:space="preserve">Let’s go back in time on the greet branch to the point </w:t>
      </w:r>
      <w:r w:rsidRPr="002D4CC4">
        <w:rPr>
          <w:rFonts w:ascii="Times New Roman" w:eastAsia="Times New Roman" w:hAnsi="Times New Roman" w:cs="Times New Roman"/>
          <w:i/>
          <w:iCs/>
          <w:sz w:val="24"/>
          <w:szCs w:val="24"/>
        </w:rPr>
        <w:t>before</w:t>
      </w:r>
      <w:r w:rsidRPr="002D4CC4">
        <w:rPr>
          <w:rFonts w:ascii="Times New Roman" w:eastAsia="Times New Roman" w:hAnsi="Times New Roman" w:cs="Times New Roman"/>
          <w:sz w:val="24"/>
          <w:szCs w:val="24"/>
        </w:rPr>
        <w:t xml:space="preserve"> we merged master onto it. We can </w:t>
      </w:r>
      <w:r w:rsidRPr="002D4CC4">
        <w:rPr>
          <w:rFonts w:ascii="Times New Roman" w:eastAsia="Times New Roman" w:hAnsi="Times New Roman" w:cs="Times New Roman"/>
          <w:b/>
          <w:bCs/>
          <w:sz w:val="24"/>
          <w:szCs w:val="24"/>
        </w:rPr>
        <w:t>reset</w:t>
      </w:r>
      <w:r w:rsidRPr="002D4CC4">
        <w:rPr>
          <w:rFonts w:ascii="Times New Roman" w:eastAsia="Times New Roman" w:hAnsi="Times New Roman" w:cs="Times New Roman"/>
          <w:sz w:val="24"/>
          <w:szCs w:val="24"/>
        </w:rPr>
        <w:t xml:space="preserve"> a branch to any commit we want. Essentially this is modifying the branch pointer to point to anywhere in the commit tree.</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In this case we want to back greet up to the point prior to the merge with master. We need to find the last commit before the merge.</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checkout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hist</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checkout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Already on 'greet'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hist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25f0e8c 2013-04-13 | Merged master fixed conflict. (HEAD, greet)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05f32c0 2013-04-13 | Made interactive (master)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844d1ed 2013-04-13 | Merge branch 'master' into greet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b59a8c2 2013-04-13 | Added README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28917a4 2013-04-13 | Updated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4dac415 2013-04-13 | Hello uses Greeter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39347b3 2013-04-13 | Added greeter class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96ee164 2013-04-13 | Added a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0f36766 2013-04-13 | Moved hello.rb to lib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eb30103 2013-04-13 | Add an author/email comment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That’s a bit hard to read, but looking at the data we see that the “Updated Rakefile” commit was the last commit on the greet branch before merging. Let’s reset the greet branch to that commit.</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reset --hard &lt;hash&gt;</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reset --hard 28917a4</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HEAD is now at 28917a4 Updated Rakefile</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Check the branch. </w:t>
      </w:r>
      <w:r w:rsidRPr="002D4CC4">
        <w:rPr>
          <w:rFonts w:ascii="Times New Roman" w:eastAsia="Times New Roman" w:hAnsi="Times New Roman" w:cs="Times New Roman"/>
          <w:b/>
          <w:bCs/>
          <w:i/>
          <w:iCs/>
          <w:sz w:val="36"/>
          <w:szCs w:val="36"/>
        </w:rPr>
        <w:t>02</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Look at the log for the greet branch. We no longer have the merge commits in its history.</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lastRenderedPageBreak/>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hist --all</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hist --all</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05f32c0 2013-04-13 | Made interactive (master)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b59a8c2 2013-04-13 | Added README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28917a4 2013-04-13 | Updated Rakefile (HEAD, greet)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4dac415 2013-04-13 | Hello uses Greeter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39347b3 2013-04-13 | Added greeter class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96ee164 2013-04-13 | Added a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0f36766 2013-04-13 | Moved hello.rb to lib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eb30103 2013-04-13 | Add an author/email comment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5F4343" w:rsidRDefault="005F4343" w:rsidP="005F4343"/>
    <w:p w:rsidR="005F4343" w:rsidRDefault="005F4343" w:rsidP="005F4343">
      <w:pPr>
        <w:rPr>
          <w:lang w:val="ru-RU"/>
        </w:rPr>
      </w:pPr>
      <w:r>
        <w:rPr>
          <w:lang w:val="ru-RU"/>
        </w:rPr>
        <w:t>Часть 33</w:t>
      </w:r>
    </w:p>
    <w:p w:rsidR="005F4343" w:rsidRPr="002D4CC4"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5F4343" w:rsidRPr="002D4CC4" w:rsidRDefault="005F4343" w:rsidP="005F434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Reset the master branch to the point before the conflicting commit.</w:t>
      </w:r>
    </w:p>
    <w:p w:rsidR="005F4343" w:rsidRPr="002D4CC4"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Reset the master branch </w:t>
      </w:r>
      <w:r w:rsidRPr="002D4CC4">
        <w:rPr>
          <w:rFonts w:ascii="Times New Roman" w:eastAsia="Times New Roman" w:hAnsi="Times New Roman" w:cs="Times New Roman"/>
          <w:b/>
          <w:bCs/>
          <w:i/>
          <w:iCs/>
          <w:sz w:val="36"/>
          <w:szCs w:val="36"/>
        </w:rPr>
        <w:t>01</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When we added the interactive mode to the master branch, we made a change that conflicted with changes in the greet branch. Let’s rewind the master branch to a point before the conflicting change. This allows us to demonstrate the rebase command without worrying about conflicts.</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checkout master</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hist</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hist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05f32c0 2013-04-13 | Made interactive (HEAD, master)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b59a8c2 2013-04-13 | Added README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96ee164 2013-04-13 | Added a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0f36766 2013-04-13 | Moved hello.rb to lib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eb30103 2013-04-13 | Add an author/email comment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lastRenderedPageBreak/>
        <w:t>The ‘Added README’ commit is the one directly before the conflicting interactive mode. We will reset the master branch to ‘Added README’ branch.</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reset --hard &lt;hash&gt;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git hist --all</w:t>
      </w:r>
    </w:p>
    <w:p w:rsidR="005F4343" w:rsidRPr="002D4CC4"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Review the log. It should look like the repository has been wound back in time to the point before we merged anything.</w:t>
      </w:r>
    </w:p>
    <w:p w:rsidR="005F4343" w:rsidRPr="002D4CC4"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git hist --all</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b59a8c2 2013-04-13 | Added README (HEAD, master)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28917a4 2013-04-13 | Updated Rakefile (greet)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4dac415 2013-04-13 | Hello uses Greeter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 39347b3 2013-04-13 | Added greeter class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96ee164 2013-04-13 | Added a Rakefile.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0f36766 2013-04-13 | Moved hello.rb to lib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eb30103 2013-04-13 | Add an author/email comment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5F4343" w:rsidRPr="002D4CC4"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5F4343" w:rsidRDefault="005F4343" w:rsidP="005F4343"/>
    <w:p w:rsidR="005F4343" w:rsidRDefault="005F4343" w:rsidP="005F4343">
      <w:pPr>
        <w:rPr>
          <w:lang w:val="ru-RU"/>
        </w:rPr>
      </w:pPr>
      <w:r>
        <w:rPr>
          <w:lang w:val="ru-RU"/>
        </w:rPr>
        <w:t>Часть 34</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Use the rebase command rather than the merge command.</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Ok, we are back in time before the first merge and we want to get the changes in master into our greet branch.</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This time we will use the rebase command instead of the merge command to bring in the changes from the master branch.</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checkout 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rebase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hist</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go 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Switched to branch 'greet'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rebase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First, rewinding head to replay your work on top of it...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lastRenderedPageBreak/>
        <w:t>Applying: added Greeter class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Applying: hello uses Greeter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Applying: updated Rakefile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hist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2fae0b2 2013-04-13 | Updated Rakefile (HEAD, greet)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1c23048 2013-04-13 | Hello uses Greeter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62d7ce0 2013-04-13 | Added greeter class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b59a8c2 2013-04-13 | Added README (master)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96ee164 2013-04-13 | Added a Rakefile.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0f36766 2013-04-13 | Moved hello.rb to lib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eb30103 2013-04-13 | Add an author/email comment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1f7ec5e 2013-04-13 | Added a comment (v1)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582495a 2013-04-13 | Added a default value (v1-beta)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323e28d 2013-04-13 | Using ARGV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9416416 2013-04-13 | First Commit [Jim Weirich]</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Merge VS Rebase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The final result of the rebase is very similar to the merge. The greet branch now contains all of its changes, as well as all the changes from the master branch. However, the commit tree is quite different. The commit tree for the greet branch has been rewritten so that the master branch is a part of the commit history. This leaves the chain of commits linear and much easier to read.</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When to Rebase, When to Merge? </w:t>
      </w:r>
      <w:r w:rsidRPr="00C31285">
        <w:rPr>
          <w:rFonts w:ascii="Times New Roman" w:eastAsia="Times New Roman" w:hAnsi="Times New Roman" w:cs="Times New Roman"/>
          <w:b/>
          <w:bCs/>
          <w:i/>
          <w:iCs/>
          <w:sz w:val="36"/>
          <w:szCs w:val="36"/>
        </w:rPr>
        <w:t>02</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Don’t use rebase …</w:t>
      </w:r>
    </w:p>
    <w:p w:rsidR="005F4343" w:rsidRPr="00C31285" w:rsidRDefault="005F4343" w:rsidP="005F434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If the branch is public and shared with others. Rewriting publicly shared branches will tend to screw up other members of the team.</w:t>
      </w:r>
    </w:p>
    <w:p w:rsidR="005F4343" w:rsidRPr="00C31285" w:rsidRDefault="005F4343" w:rsidP="005F434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 xml:space="preserve">When the </w:t>
      </w:r>
      <w:r w:rsidRPr="00C31285">
        <w:rPr>
          <w:rFonts w:ascii="Times New Roman" w:eastAsia="Times New Roman" w:hAnsi="Times New Roman" w:cs="Times New Roman"/>
          <w:i/>
          <w:iCs/>
          <w:sz w:val="24"/>
          <w:szCs w:val="24"/>
        </w:rPr>
        <w:t>exact</w:t>
      </w:r>
      <w:r w:rsidRPr="00C31285">
        <w:rPr>
          <w:rFonts w:ascii="Times New Roman" w:eastAsia="Times New Roman" w:hAnsi="Times New Roman" w:cs="Times New Roman"/>
          <w:sz w:val="24"/>
          <w:szCs w:val="24"/>
        </w:rPr>
        <w:t xml:space="preserve"> history of the commit branch is important (since rebase rewrites the commit history).</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Given the above guidelines, I tend to use rebase for short-lived, local branches and merge for branches in the public repository.</w:t>
      </w:r>
    </w:p>
    <w:p w:rsidR="005F4343" w:rsidRDefault="005F4343" w:rsidP="005F4343"/>
    <w:p w:rsidR="005F4343" w:rsidRDefault="005F4343" w:rsidP="005F4343">
      <w:pPr>
        <w:rPr>
          <w:lang w:val="ru-RU"/>
        </w:rPr>
      </w:pPr>
      <w:r>
        <w:rPr>
          <w:lang w:val="ru-RU"/>
        </w:rPr>
        <w:t>Часть 35</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We’ve kept our greet branch up to date with master (via rebase), now let’s merge the greet changes back into the master branch.</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Merge greet into master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checkout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lastRenderedPageBreak/>
        <w:t>git merge greet</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checkout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Switched to branch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merge 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Updating b59a8c2..2fae0b2</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Fast-forward</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Rakefile       |    2 +-</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lib/greeter.rb |    8 ++++++++</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lib/hello.rb   |    6 ++++--</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3 files changed, 13 insertions(+), 3 deletions(-)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create mode 100644 lib/greeter.rb</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Because the head of master is a direct ancestor of the head of the greet branch, git is able to do a fast-forward merge. When fast-forwarding, the branch pointer is simply moved forward to point to the same commit as the greeter branch.</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There will never be conflicts in a fast-forward merge.</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Review the logs </w:t>
      </w:r>
      <w:r w:rsidRPr="00C31285">
        <w:rPr>
          <w:rFonts w:ascii="Times New Roman" w:eastAsia="Times New Roman" w:hAnsi="Times New Roman" w:cs="Times New Roman"/>
          <w:b/>
          <w:bCs/>
          <w:i/>
          <w:iCs/>
          <w:sz w:val="36"/>
          <w:szCs w:val="36"/>
        </w:rPr>
        <w:t>02</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hist</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hist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2fae0b2 2013-04-13 | Updated Rakefile (HEAD, master, greet)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1c23048 2013-04-13 | Hello uses Greeter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62d7ce0 2013-04-13 | Added greeter class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b59a8c2 2013-04-13 | Added README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96ee164 2013-04-13 | Added a Rakefile.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0f36766 2013-04-13 | Moved hello.rb to lib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eb30103 2013-04-13 | Add an author/email comment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1f7ec5e 2013-04-13 | Added a comment (v1)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582495a 2013-04-13 | Added a default value (v1-beta)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323e28d 2013-04-13 | Using ARGV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9416416 2013-04-13 | First Commit [Jim Weirich]</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The greet and master branches are now identical.</w:t>
      </w:r>
    </w:p>
    <w:p w:rsidR="005F4343" w:rsidRDefault="005F4343" w:rsidP="005F4343"/>
    <w:p w:rsidR="005F4343" w:rsidRPr="00C31285" w:rsidRDefault="005F4343" w:rsidP="005F4343">
      <w:r>
        <w:rPr>
          <w:lang w:val="ru-RU"/>
        </w:rPr>
        <w:t>Часть</w:t>
      </w:r>
      <w:r w:rsidRPr="00C31285">
        <w:t xml:space="preserve"> 36</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Up to this point we have been working with a single git repository. However, git excels at working with multiple repositories. These extra repositories may be stored locally, or may be accessed across a network connection.</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lastRenderedPageBreak/>
        <w:t>In the next section we will create a new repository called “cloned_hello”. We will show how to move changes from one repository to another, and how to handle conflicts when they arise from between two repositories.</w:t>
      </w:r>
    </w:p>
    <w:p w:rsidR="005F4343" w:rsidRPr="00C31285" w:rsidRDefault="005F4343" w:rsidP="005F4343">
      <w:pPr>
        <w:spacing w:after="0"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noProof/>
          <w:sz w:val="24"/>
          <w:szCs w:val="24"/>
        </w:rPr>
        <w:drawing>
          <wp:inline distT="0" distB="0" distL="0" distR="0" wp14:anchorId="25A33A0E" wp14:editId="01F6E29D">
            <wp:extent cx="4829175" cy="2409825"/>
            <wp:effectExtent l="0" t="0" r="9525" b="9525"/>
            <wp:docPr id="1" name="Picture 1" descr="http://gitimmersion.com/git_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immersion.com/git_clo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409825"/>
                    </a:xfrm>
                    <a:prstGeom prst="rect">
                      <a:avLst/>
                    </a:prstGeom>
                    <a:noFill/>
                    <a:ln>
                      <a:noFill/>
                    </a:ln>
                  </pic:spPr>
                </pic:pic>
              </a:graphicData>
            </a:graphic>
          </wp:inline>
        </w:drawing>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For now, we will be working with local repositories (i.e. repositories stored on your local hard disk), however most of the things learned in this section will apply to multiple repositories whether they are stored locally or remotely over a network.</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b/>
          <w:bCs/>
          <w:sz w:val="24"/>
          <w:szCs w:val="24"/>
        </w:rPr>
        <w:t>NOTE:</w:t>
      </w:r>
      <w:r w:rsidRPr="00C31285">
        <w:rPr>
          <w:rFonts w:ascii="Times New Roman" w:eastAsia="Times New Roman" w:hAnsi="Times New Roman" w:cs="Times New Roman"/>
          <w:sz w:val="24"/>
          <w:szCs w:val="24"/>
        </w:rPr>
        <w:t xml:space="preserve"> We are going be making changes to both copies of our repositories. Make sure you pay attention to which repository you are in at each step of the following labs.</w:t>
      </w:r>
    </w:p>
    <w:p w:rsidR="005F4343" w:rsidRDefault="005F4343" w:rsidP="005F4343">
      <w:pPr>
        <w:rPr>
          <w:lang w:val="ru-RU"/>
        </w:rPr>
      </w:pPr>
      <w:r>
        <w:rPr>
          <w:lang w:val="ru-RU"/>
        </w:rPr>
        <w:t>Часть 37</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how to make copies of repositories.</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Go to the work directory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Go to the working directory and make a clone of your hello repository.</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cd ..</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pwd</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ls</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color w:val="FF0000"/>
          <w:sz w:val="24"/>
          <w:szCs w:val="24"/>
        </w:rPr>
      </w:pPr>
      <w:r w:rsidRPr="00C31285">
        <w:rPr>
          <w:rFonts w:ascii="Times New Roman" w:eastAsia="Times New Roman" w:hAnsi="Times New Roman" w:cs="Times New Roman"/>
          <w:b/>
          <w:bCs/>
          <w:color w:val="FF0000"/>
          <w:sz w:val="24"/>
          <w:szCs w:val="24"/>
        </w:rPr>
        <w:t>NOTE: Now in the work directory.</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cd ..</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pwd</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/Users/jim/working/git/git_immersion/auto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lastRenderedPageBreak/>
        <w:t>$ ls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hello</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At this point you should be in your “work” directory. There should be a single repository here named “hello”.</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Create a clone of the hello repository </w:t>
      </w:r>
      <w:r w:rsidRPr="00C31285">
        <w:rPr>
          <w:rFonts w:ascii="Times New Roman" w:eastAsia="Times New Roman" w:hAnsi="Times New Roman" w:cs="Times New Roman"/>
          <w:b/>
          <w:bCs/>
          <w:i/>
          <w:iCs/>
          <w:sz w:val="36"/>
          <w:szCs w:val="36"/>
        </w:rPr>
        <w:t>02</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Let’s make a clone of the repository.</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clone hello cloned_hello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ls</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clone hello cloned_hello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Cloning into cloned_hello...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done.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ls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cloned_hello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hello</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There should now be two repositories in your work directory: the original “hello” repository and the newly cloned “cloned_hello” repository.</w:t>
      </w:r>
    </w:p>
    <w:p w:rsidR="005F4343" w:rsidRDefault="005F4343" w:rsidP="005F4343"/>
    <w:p w:rsidR="005F4343" w:rsidRDefault="005F4343" w:rsidP="005F4343">
      <w:pPr>
        <w:rPr>
          <w:lang w:val="ru-RU"/>
        </w:rPr>
      </w:pPr>
      <w:r>
        <w:rPr>
          <w:lang w:val="ru-RU"/>
        </w:rPr>
        <w:t>Часть 38</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about branches on remote repositories.</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Look at the cloned repository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Let’s take a look at the cloned repository.</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cd cloned_hello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ls</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cd cloned_hello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ls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README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Rakefile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lib</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lastRenderedPageBreak/>
        <w:t>You should see a list of all the files in the top level of the original repository (</w:t>
      </w:r>
      <w:r w:rsidRPr="00C31285">
        <w:rPr>
          <w:rFonts w:ascii="Courier New" w:eastAsia="Times New Roman" w:hAnsi="Courier New" w:cs="Courier New"/>
          <w:sz w:val="20"/>
          <w:szCs w:val="20"/>
        </w:rPr>
        <w:t>README</w:t>
      </w:r>
      <w:r w:rsidRPr="00C31285">
        <w:rPr>
          <w:rFonts w:ascii="Times New Roman" w:eastAsia="Times New Roman" w:hAnsi="Times New Roman" w:cs="Times New Roman"/>
          <w:sz w:val="24"/>
          <w:szCs w:val="24"/>
        </w:rPr>
        <w:t xml:space="preserve">, </w:t>
      </w:r>
      <w:r w:rsidRPr="00C31285">
        <w:rPr>
          <w:rFonts w:ascii="Courier New" w:eastAsia="Times New Roman" w:hAnsi="Courier New" w:cs="Courier New"/>
          <w:sz w:val="20"/>
          <w:szCs w:val="20"/>
        </w:rPr>
        <w:t>Rakefile</w:t>
      </w:r>
      <w:r w:rsidRPr="00C31285">
        <w:rPr>
          <w:rFonts w:ascii="Times New Roman" w:eastAsia="Times New Roman" w:hAnsi="Times New Roman" w:cs="Times New Roman"/>
          <w:sz w:val="24"/>
          <w:szCs w:val="24"/>
        </w:rPr>
        <w:t xml:space="preserve"> and </w:t>
      </w:r>
      <w:r w:rsidRPr="00C31285">
        <w:rPr>
          <w:rFonts w:ascii="Courier New" w:eastAsia="Times New Roman" w:hAnsi="Courier New" w:cs="Courier New"/>
          <w:sz w:val="20"/>
          <w:szCs w:val="20"/>
        </w:rPr>
        <w:t>lib</w:t>
      </w:r>
      <w:r w:rsidRPr="00C31285">
        <w:rPr>
          <w:rFonts w:ascii="Times New Roman" w:eastAsia="Times New Roman" w:hAnsi="Times New Roman" w:cs="Times New Roman"/>
          <w:sz w:val="24"/>
          <w:szCs w:val="24"/>
        </w:rPr>
        <w:t>).</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Review the Repository History </w:t>
      </w:r>
      <w:r w:rsidRPr="00C31285">
        <w:rPr>
          <w:rFonts w:ascii="Times New Roman" w:eastAsia="Times New Roman" w:hAnsi="Times New Roman" w:cs="Times New Roman"/>
          <w:b/>
          <w:bCs/>
          <w:i/>
          <w:iCs/>
          <w:sz w:val="36"/>
          <w:szCs w:val="36"/>
        </w:rPr>
        <w:t>02</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hist --all</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hist --all</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2fae0b2 2013-04-13 | Updated Rakefile (HEAD, origin/master, origin/greet, origin/HEAD, master)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1c23048 2013-04-13 | Hello uses Greeter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62d7ce0 2013-04-13 | Added greeter class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b59a8c2 2013-04-13 | Added README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96ee164 2013-04-13 | Added a Rakefile.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0f36766 2013-04-13 | Moved hello.rb to lib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eb30103 2013-04-13 | Add an author/email comment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1f7ec5e 2013-04-13 | Added a comment (v1)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582495a 2013-04-13 | Added a default value (v1-beta)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323e28d 2013-04-13 | Using ARGV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9416416 2013-04-13 | First Commit [Jim Weirich]</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You should now see a list of the all the commits in the new repository, and it should (more or less) match the history of commits in the original repository. The only difference should be in the names of the branches.</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Remote branches </w:t>
      </w:r>
      <w:r w:rsidRPr="00C31285">
        <w:rPr>
          <w:rFonts w:ascii="Times New Roman" w:eastAsia="Times New Roman" w:hAnsi="Times New Roman" w:cs="Times New Roman"/>
          <w:b/>
          <w:bCs/>
          <w:i/>
          <w:iCs/>
          <w:sz w:val="36"/>
          <w:szCs w:val="36"/>
        </w:rPr>
        <w:t>03</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 xml:space="preserve">You should see a </w:t>
      </w:r>
      <w:r w:rsidRPr="00C31285">
        <w:rPr>
          <w:rFonts w:ascii="Times New Roman" w:eastAsia="Times New Roman" w:hAnsi="Times New Roman" w:cs="Times New Roman"/>
          <w:b/>
          <w:bCs/>
          <w:sz w:val="24"/>
          <w:szCs w:val="24"/>
        </w:rPr>
        <w:t>master</w:t>
      </w:r>
      <w:r w:rsidRPr="00C31285">
        <w:rPr>
          <w:rFonts w:ascii="Times New Roman" w:eastAsia="Times New Roman" w:hAnsi="Times New Roman" w:cs="Times New Roman"/>
          <w:sz w:val="24"/>
          <w:szCs w:val="24"/>
        </w:rPr>
        <w:t xml:space="preserve"> branch (along with </w:t>
      </w:r>
      <w:r w:rsidRPr="00C31285">
        <w:rPr>
          <w:rFonts w:ascii="Times New Roman" w:eastAsia="Times New Roman" w:hAnsi="Times New Roman" w:cs="Times New Roman"/>
          <w:b/>
          <w:bCs/>
          <w:sz w:val="24"/>
          <w:szCs w:val="24"/>
        </w:rPr>
        <w:t>HEAD</w:t>
      </w:r>
      <w:r w:rsidRPr="00C31285">
        <w:rPr>
          <w:rFonts w:ascii="Times New Roman" w:eastAsia="Times New Roman" w:hAnsi="Times New Roman" w:cs="Times New Roman"/>
          <w:sz w:val="24"/>
          <w:szCs w:val="24"/>
        </w:rPr>
        <w:t>) in the history list. But you will also have number of strangely named branches (</w:t>
      </w:r>
      <w:r w:rsidRPr="00C31285">
        <w:rPr>
          <w:rFonts w:ascii="Times New Roman" w:eastAsia="Times New Roman" w:hAnsi="Times New Roman" w:cs="Times New Roman"/>
          <w:b/>
          <w:bCs/>
          <w:sz w:val="24"/>
          <w:szCs w:val="24"/>
        </w:rPr>
        <w:t>origin/master</w:t>
      </w:r>
      <w:r w:rsidRPr="00C31285">
        <w:rPr>
          <w:rFonts w:ascii="Times New Roman" w:eastAsia="Times New Roman" w:hAnsi="Times New Roman" w:cs="Times New Roman"/>
          <w:sz w:val="24"/>
          <w:szCs w:val="24"/>
        </w:rPr>
        <w:t xml:space="preserve">, </w:t>
      </w:r>
      <w:r w:rsidRPr="00C31285">
        <w:rPr>
          <w:rFonts w:ascii="Times New Roman" w:eastAsia="Times New Roman" w:hAnsi="Times New Roman" w:cs="Times New Roman"/>
          <w:b/>
          <w:bCs/>
          <w:sz w:val="24"/>
          <w:szCs w:val="24"/>
        </w:rPr>
        <w:t>origin/greet</w:t>
      </w:r>
      <w:r w:rsidRPr="00C31285">
        <w:rPr>
          <w:rFonts w:ascii="Times New Roman" w:eastAsia="Times New Roman" w:hAnsi="Times New Roman" w:cs="Times New Roman"/>
          <w:sz w:val="24"/>
          <w:szCs w:val="24"/>
        </w:rPr>
        <w:t xml:space="preserve"> and </w:t>
      </w:r>
      <w:r w:rsidRPr="00C31285">
        <w:rPr>
          <w:rFonts w:ascii="Times New Roman" w:eastAsia="Times New Roman" w:hAnsi="Times New Roman" w:cs="Times New Roman"/>
          <w:b/>
          <w:bCs/>
          <w:sz w:val="24"/>
          <w:szCs w:val="24"/>
        </w:rPr>
        <w:t>origin/HEAD</w:t>
      </w:r>
      <w:r w:rsidRPr="00C31285">
        <w:rPr>
          <w:rFonts w:ascii="Times New Roman" w:eastAsia="Times New Roman" w:hAnsi="Times New Roman" w:cs="Times New Roman"/>
          <w:sz w:val="24"/>
          <w:szCs w:val="24"/>
        </w:rPr>
        <w:t>). We’ll talk about them in a bit.</w:t>
      </w:r>
    </w:p>
    <w:p w:rsidR="005F4343" w:rsidRDefault="005F4343" w:rsidP="005F4343">
      <w:pPr>
        <w:rPr>
          <w:lang w:val="ru-RU"/>
        </w:rPr>
      </w:pPr>
    </w:p>
    <w:p w:rsidR="005F4343" w:rsidRDefault="005F4343" w:rsidP="005F4343">
      <w:pPr>
        <w:rPr>
          <w:lang w:val="ru-RU"/>
        </w:rPr>
      </w:pPr>
      <w:r>
        <w:rPr>
          <w:lang w:val="ru-RU"/>
        </w:rPr>
        <w:t>Часть 39</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about naming remote repositories.</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remote</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remote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origin</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lastRenderedPageBreak/>
        <w:t>We see that the cloned repository knows about a remote repository named origin. Let’s see if we can get more information about origin:</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remote show origin</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remote show origin</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remote origin</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Fetch URL: /Users/jim/working/git/git_immersion/auto/hello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Push  URL: /Users/jim/working/git/git_immersion/auto/hello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HEAD branch (remote HEAD is ambiguous, may be one of the following):</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Remote branches: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greet  tracked</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master tracked</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Local branch configured for 'git pull':</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master merges with remote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Local ref configured for 'git push':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master pushes to master (up to date)</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 xml:space="preserve">Now we see that the remote repository “origin” is simply the original </w:t>
      </w:r>
      <w:r w:rsidRPr="00C31285">
        <w:rPr>
          <w:rFonts w:ascii="Times New Roman" w:eastAsia="Times New Roman" w:hAnsi="Times New Roman" w:cs="Times New Roman"/>
          <w:b/>
          <w:bCs/>
          <w:sz w:val="24"/>
          <w:szCs w:val="24"/>
        </w:rPr>
        <w:t>hello</w:t>
      </w:r>
      <w:r w:rsidRPr="00C31285">
        <w:rPr>
          <w:rFonts w:ascii="Times New Roman" w:eastAsia="Times New Roman" w:hAnsi="Times New Roman" w:cs="Times New Roman"/>
          <w:sz w:val="24"/>
          <w:szCs w:val="24"/>
        </w:rPr>
        <w:t xml:space="preserve"> repository. Remote repositories typically live on a separate machine, possibly a centralized server. As we can see here, however, they can just as well point to a repository on the same machine. There is nothing particularly special about the name “origin”, however the convention is to use the name “origin” for the primary centralized repository (if there is one).</w:t>
      </w:r>
    </w:p>
    <w:p w:rsidR="005F4343" w:rsidRDefault="005F4343" w:rsidP="005F4343"/>
    <w:p w:rsidR="005F4343" w:rsidRDefault="005F4343" w:rsidP="005F4343">
      <w:pPr>
        <w:rPr>
          <w:lang w:val="ru-RU"/>
        </w:rPr>
      </w:pPr>
      <w:r>
        <w:rPr>
          <w:lang w:val="ru-RU"/>
        </w:rPr>
        <w:t>Часть 40</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about local VS remote branches</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Let’s look at the branches available in our cloned repository.</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branch</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branch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master</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 xml:space="preserve">That’s it, only the master branch is listed. Where is the greet branch? The </w:t>
      </w:r>
      <w:r w:rsidRPr="00C31285">
        <w:rPr>
          <w:rFonts w:ascii="Times New Roman" w:eastAsia="Times New Roman" w:hAnsi="Times New Roman" w:cs="Times New Roman"/>
          <w:b/>
          <w:bCs/>
          <w:sz w:val="24"/>
          <w:szCs w:val="24"/>
        </w:rPr>
        <w:t>git</w:t>
      </w:r>
      <w:r w:rsidRPr="00C31285">
        <w:rPr>
          <w:rFonts w:ascii="Times New Roman" w:eastAsia="Times New Roman" w:hAnsi="Times New Roman" w:cs="Times New Roman"/>
          <w:sz w:val="24"/>
          <w:szCs w:val="24"/>
        </w:rPr>
        <w:t xml:space="preserve"> </w:t>
      </w:r>
      <w:r w:rsidRPr="00C31285">
        <w:rPr>
          <w:rFonts w:ascii="Times New Roman" w:eastAsia="Times New Roman" w:hAnsi="Times New Roman" w:cs="Times New Roman"/>
          <w:b/>
          <w:bCs/>
          <w:sz w:val="24"/>
          <w:szCs w:val="24"/>
        </w:rPr>
        <w:t>branch</w:t>
      </w:r>
      <w:r w:rsidRPr="00C31285">
        <w:rPr>
          <w:rFonts w:ascii="Times New Roman" w:eastAsia="Times New Roman" w:hAnsi="Times New Roman" w:cs="Times New Roman"/>
          <w:sz w:val="24"/>
          <w:szCs w:val="24"/>
        </w:rPr>
        <w:t xml:space="preserve"> command only lists the local branches by default.</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lastRenderedPageBreak/>
        <w:t xml:space="preserve">List Remote Branches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Try this to see all the branches:</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branch -a</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branch -a</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remotes/origin/HEAD -&gt; origin/master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remotes/origin/greet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remotes/origin/master</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 xml:space="preserve">Git has all the commits from the original repository, but branches in the remote repository are not treated as local branches here. If we want our own </w:t>
      </w:r>
      <w:r w:rsidRPr="00C31285">
        <w:rPr>
          <w:rFonts w:ascii="Times New Roman" w:eastAsia="Times New Roman" w:hAnsi="Times New Roman" w:cs="Times New Roman"/>
          <w:b/>
          <w:bCs/>
          <w:sz w:val="24"/>
          <w:szCs w:val="24"/>
        </w:rPr>
        <w:t>greet</w:t>
      </w:r>
      <w:r w:rsidRPr="00C31285">
        <w:rPr>
          <w:rFonts w:ascii="Times New Roman" w:eastAsia="Times New Roman" w:hAnsi="Times New Roman" w:cs="Times New Roman"/>
          <w:sz w:val="24"/>
          <w:szCs w:val="24"/>
        </w:rPr>
        <w:t xml:space="preserve"> branch, we need to create it ourselves. We will see how to do that in a minute.</w:t>
      </w:r>
    </w:p>
    <w:p w:rsidR="005F4343" w:rsidRDefault="005F4343" w:rsidP="005F4343"/>
    <w:p w:rsidR="005F4343" w:rsidRDefault="005F4343" w:rsidP="005F4343">
      <w:pPr>
        <w:rPr>
          <w:lang w:val="ru-RU"/>
        </w:rPr>
      </w:pPr>
      <w:r>
        <w:rPr>
          <w:lang w:val="ru-RU"/>
        </w:rPr>
        <w:t>Часть 41</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Make some changes to the original repository so we can try to pull the changes</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Make a change in the original hello repository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cd ../hello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(You should be in the original hello repository now)</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color w:val="FF0000"/>
          <w:sz w:val="24"/>
          <w:szCs w:val="24"/>
        </w:rPr>
      </w:pPr>
      <w:r w:rsidRPr="00C31285">
        <w:rPr>
          <w:rFonts w:ascii="Times New Roman" w:eastAsia="Times New Roman" w:hAnsi="Times New Roman" w:cs="Times New Roman"/>
          <w:b/>
          <w:bCs/>
          <w:color w:val="FF0000"/>
          <w:sz w:val="24"/>
          <w:szCs w:val="24"/>
        </w:rPr>
        <w:t xml:space="preserve">NOTE: Now in the </w:t>
      </w:r>
      <w:r w:rsidRPr="00C31285">
        <w:rPr>
          <w:rFonts w:ascii="Times New Roman" w:eastAsia="Times New Roman" w:hAnsi="Times New Roman" w:cs="Times New Roman"/>
          <w:b/>
          <w:bCs/>
          <w:i/>
          <w:iCs/>
          <w:color w:val="FF0000"/>
          <w:sz w:val="24"/>
          <w:szCs w:val="24"/>
        </w:rPr>
        <w:t>hello</w:t>
      </w:r>
      <w:r w:rsidRPr="00C31285">
        <w:rPr>
          <w:rFonts w:ascii="Times New Roman" w:eastAsia="Times New Roman" w:hAnsi="Times New Roman" w:cs="Times New Roman"/>
          <w:b/>
          <w:bCs/>
          <w:color w:val="FF0000"/>
          <w:sz w:val="24"/>
          <w:szCs w:val="24"/>
        </w:rPr>
        <w:t xml:space="preserve"> repo</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Make the following changes to README:</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 xml:space="preserve">File: </w:t>
      </w:r>
      <w:r w:rsidRPr="00C31285">
        <w:rPr>
          <w:rFonts w:ascii="Times New Roman" w:eastAsia="Times New Roman" w:hAnsi="Times New Roman" w:cs="Times New Roman"/>
          <w:b/>
          <w:bCs/>
          <w:i/>
          <w:iCs/>
          <w:sz w:val="24"/>
          <w:szCs w:val="24"/>
        </w:rPr>
        <w:t>README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This is the Hello World example from the git tutorial.</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(changed in original)</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Now add and commit this change</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add README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commit -m "Changed README in original repo"</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lastRenderedPageBreak/>
        <w:t xml:space="preserve">Up Next </w:t>
      </w:r>
      <w:r w:rsidRPr="00C31285">
        <w:rPr>
          <w:rFonts w:ascii="Times New Roman" w:eastAsia="Times New Roman" w:hAnsi="Times New Roman" w:cs="Times New Roman"/>
          <w:b/>
          <w:bCs/>
          <w:i/>
          <w:iCs/>
          <w:sz w:val="36"/>
          <w:szCs w:val="36"/>
        </w:rPr>
        <w:t>02</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The original repository now has later changes that are not in the cloned version. Next we will pull those changes across to the cloned repository.</w:t>
      </w:r>
    </w:p>
    <w:p w:rsidR="005F4343" w:rsidRDefault="005F4343" w:rsidP="005F4343"/>
    <w:p w:rsidR="005F4343" w:rsidRDefault="005F4343" w:rsidP="005F4343">
      <w:pPr>
        <w:rPr>
          <w:lang w:val="ru-RU"/>
        </w:rPr>
      </w:pPr>
      <w:r>
        <w:rPr>
          <w:lang w:val="ru-RU"/>
        </w:rPr>
        <w:t>Часть 42</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how to pull changes from a remote repository.</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cd ../cloned_hello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fetch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hist --all</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b/>
          <w:bCs/>
          <w:sz w:val="24"/>
          <w:szCs w:val="24"/>
        </w:rPr>
        <w:t xml:space="preserve">NOTE: Now in the </w:t>
      </w:r>
      <w:r w:rsidRPr="00C31285">
        <w:rPr>
          <w:rFonts w:ascii="Times New Roman" w:eastAsia="Times New Roman" w:hAnsi="Times New Roman" w:cs="Times New Roman"/>
          <w:b/>
          <w:bCs/>
          <w:i/>
          <w:iCs/>
          <w:sz w:val="24"/>
          <w:szCs w:val="24"/>
        </w:rPr>
        <w:t>cloned_hello</w:t>
      </w:r>
      <w:r w:rsidRPr="00C31285">
        <w:rPr>
          <w:rFonts w:ascii="Times New Roman" w:eastAsia="Times New Roman" w:hAnsi="Times New Roman" w:cs="Times New Roman"/>
          <w:b/>
          <w:bCs/>
          <w:sz w:val="24"/>
          <w:szCs w:val="24"/>
        </w:rPr>
        <w:t xml:space="preserve"> repo</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fetch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From /Users/jim/working/git/git_immersion/auto/hello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C31285">
        <w:rPr>
          <w:rFonts w:ascii="Courier New" w:eastAsia="Times New Roman" w:hAnsi="Courier New" w:cs="Courier New"/>
          <w:sz w:val="20"/>
          <w:szCs w:val="20"/>
        </w:rPr>
        <w:t xml:space="preserve">   </w:t>
      </w:r>
      <w:r w:rsidRPr="00C31285">
        <w:rPr>
          <w:rFonts w:ascii="Courier New" w:eastAsia="Times New Roman" w:hAnsi="Courier New" w:cs="Courier New"/>
          <w:sz w:val="20"/>
          <w:szCs w:val="20"/>
          <w:lang w:val="de-DE"/>
        </w:rPr>
        <w:t>2fae0b2..2e4c559  master     -&gt; origin/master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C31285">
        <w:rPr>
          <w:rFonts w:ascii="Courier New" w:eastAsia="Times New Roman" w:hAnsi="Courier New" w:cs="Courier New"/>
          <w:sz w:val="20"/>
          <w:szCs w:val="20"/>
          <w:lang w:val="de-DE"/>
        </w:rPr>
        <w:t>$ git hist --all</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2e4c559 2013-04-13 | Changed README in original repo (origin/master, origin/HEAD)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2fae0b2 2013-04-13 | Updated Rakefile (HEAD, origin/greet, master)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1c23048 2013-04-13 | Hello uses Greeter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62d7ce0 2013-04-13 | Added greeter class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b59a8c2 2013-04-13 | Added README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96ee164 2013-04-13 | Added a Rakefile.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0f36766 2013-04-13 | Moved hello.rb to lib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eb30103 2013-04-13 | Add an author/email comment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1f7ec5e 2013-04-13 | Added a comment (v1)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582495a 2013-04-13 | Added a default value (v1-beta)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323e28d 2013-04-13 | Using ARGV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9416416 2013-04-13 | First Commit [Jim Weirich]</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At this point the repository has all the commits from the original repository, but they are not integrated into the the cloned repository’s local branches.</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Find the “Changed README in original repo” commit in the history above. Notice that the commit includes “origin/master” and “origin/HEAD”.</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Now look at the “Updated Rakefile” commit. You will see that it the local master branch points to this commit, not to the new commit that we just fetched.</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lastRenderedPageBreak/>
        <w:t>The upshot of this is that the “git fetch” command will fetch new commits from the remote repository, but it will not merge these commits into the local branches.</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Check the README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We can demonstrate that the cloned README is unchanged.</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cat README</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cat README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This is the Hello World example from the git tutorial.</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See, no changes.</w:t>
      </w:r>
    </w:p>
    <w:p w:rsidR="005F4343" w:rsidRDefault="005F4343" w:rsidP="005F4343">
      <w:pPr>
        <w:rPr>
          <w:lang w:val="ru-RU"/>
        </w:rPr>
      </w:pPr>
    </w:p>
    <w:p w:rsidR="005F4343" w:rsidRDefault="005F4343" w:rsidP="005F4343">
      <w:pPr>
        <w:rPr>
          <w:lang w:val="ru-RU"/>
        </w:rPr>
      </w:pPr>
      <w:r>
        <w:rPr>
          <w:lang w:val="ru-RU"/>
        </w:rPr>
        <w:t>Часть 43</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to get the pulled changes into the current branch and working directory.</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Merge the fetched changes into local master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merge origin/master</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merge origin/master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Updating 2fae0b2..2e4c559</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Fast-forward</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README |    1 +</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1 files changed, 1 insertions(+), 0 deletions(-)</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Check the README again </w:t>
      </w:r>
      <w:r w:rsidRPr="00C31285">
        <w:rPr>
          <w:rFonts w:ascii="Times New Roman" w:eastAsia="Times New Roman" w:hAnsi="Times New Roman" w:cs="Times New Roman"/>
          <w:b/>
          <w:bCs/>
          <w:i/>
          <w:iCs/>
          <w:sz w:val="36"/>
          <w:szCs w:val="36"/>
        </w:rPr>
        <w:t>02</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We should see the changes now.</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cat README</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lastRenderedPageBreak/>
        <w:t>$ cat README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This is the Hello World example from the git tutorial.</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(changed in original)</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There are the changes. Even though “git fetch” does not merge the changes, we can still manually merge the changes from the remote repository.</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Up Next </w:t>
      </w:r>
      <w:r w:rsidRPr="00C31285">
        <w:rPr>
          <w:rFonts w:ascii="Times New Roman" w:eastAsia="Times New Roman" w:hAnsi="Times New Roman" w:cs="Times New Roman"/>
          <w:b/>
          <w:bCs/>
          <w:i/>
          <w:iCs/>
          <w:sz w:val="36"/>
          <w:szCs w:val="36"/>
        </w:rPr>
        <w:t>03</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Next let’s take a look at combining the fetch &amp; merge process into a single command.</w:t>
      </w:r>
    </w:p>
    <w:p w:rsidR="005F4343" w:rsidRDefault="005F4343" w:rsidP="005F4343"/>
    <w:p w:rsidR="005F4343" w:rsidRDefault="005F4343" w:rsidP="005F4343">
      <w:pPr>
        <w:rPr>
          <w:lang w:val="ru-RU"/>
        </w:rPr>
      </w:pPr>
      <w:r>
        <w:rPr>
          <w:lang w:val="ru-RU"/>
        </w:rPr>
        <w:t>Часть 44</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 xml:space="preserve">Learn that </w:t>
      </w:r>
      <w:r w:rsidRPr="00C31285">
        <w:rPr>
          <w:rFonts w:ascii="Courier New" w:eastAsia="Times New Roman" w:hAnsi="Courier New" w:cs="Courier New"/>
          <w:sz w:val="20"/>
          <w:szCs w:val="20"/>
        </w:rPr>
        <w:t>git pull</w:t>
      </w:r>
      <w:r w:rsidRPr="00C31285">
        <w:rPr>
          <w:rFonts w:ascii="Times New Roman" w:eastAsia="Times New Roman" w:hAnsi="Times New Roman" w:cs="Times New Roman"/>
          <w:sz w:val="24"/>
          <w:szCs w:val="24"/>
        </w:rPr>
        <w:t xml:space="preserve"> is equivalent to a </w:t>
      </w:r>
      <w:r w:rsidRPr="00C31285">
        <w:rPr>
          <w:rFonts w:ascii="Courier New" w:eastAsia="Times New Roman" w:hAnsi="Courier New" w:cs="Courier New"/>
          <w:sz w:val="20"/>
          <w:szCs w:val="20"/>
        </w:rPr>
        <w:t>git fetch</w:t>
      </w:r>
      <w:r w:rsidRPr="00C31285">
        <w:rPr>
          <w:rFonts w:ascii="Times New Roman" w:eastAsia="Times New Roman" w:hAnsi="Times New Roman" w:cs="Times New Roman"/>
          <w:sz w:val="24"/>
          <w:szCs w:val="24"/>
        </w:rPr>
        <w:t xml:space="preserve"> followed by a </w:t>
      </w:r>
      <w:r w:rsidRPr="00C31285">
        <w:rPr>
          <w:rFonts w:ascii="Courier New" w:eastAsia="Times New Roman" w:hAnsi="Courier New" w:cs="Courier New"/>
          <w:sz w:val="20"/>
          <w:szCs w:val="20"/>
        </w:rPr>
        <w:t>git merge</w:t>
      </w:r>
      <w:r w:rsidRPr="00C31285">
        <w:rPr>
          <w:rFonts w:ascii="Times New Roman" w:eastAsia="Times New Roman" w:hAnsi="Times New Roman" w:cs="Times New Roman"/>
          <w:sz w:val="24"/>
          <w:szCs w:val="24"/>
        </w:rPr>
        <w:t>.</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Discussion</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We’re not going to go through the process of creating another change and pulling it again, but we do want you to know that doing:</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pull</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is indeed equivalent to the two steps: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fetch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merge origin/master</w:t>
      </w:r>
    </w:p>
    <w:p w:rsidR="005F4343" w:rsidRDefault="005F4343" w:rsidP="005F4343"/>
    <w:p w:rsidR="005F4343" w:rsidRDefault="005F4343" w:rsidP="005F4343">
      <w:pPr>
        <w:rPr>
          <w:lang w:val="ru-RU"/>
        </w:rPr>
      </w:pPr>
      <w:r>
        <w:rPr>
          <w:lang w:val="ru-RU"/>
        </w:rPr>
        <w:t>Часть 45</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how to add a local branch that tracks a remote branch.</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The branches starting with remotes/origin are branches from the original repo. Notice that you don’t have a branch called greet anymore, but it knows that the original repo had a greet branch.</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Add a local branch that tracks a remote branch.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branch --track greet origin/greet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branch -a</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hist --max-count=2</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lastRenderedPageBreak/>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branch --track greet origin/greet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Branch greet set up to track remote branch greet from origin.</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branch -a</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remotes/origin/HEAD -&gt; origin/master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remotes/origin/greet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remotes/origin/master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hist --max-count=2</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2e4c559 2013-04-13 | Changed README in original repo (HEAD, origin/master, origin/HEAD, master) [Jim Weirich]</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2fae0b2 2013-04-13 | Updated Rakefile (origin/greet, greet) [Jim Weirich]</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We can now see the greet branch in the branch list and in the log.</w:t>
      </w:r>
    </w:p>
    <w:p w:rsidR="005F4343" w:rsidRDefault="005F4343" w:rsidP="005F4343"/>
    <w:p w:rsidR="005F4343" w:rsidRDefault="005F4343" w:rsidP="005F4343"/>
    <w:p w:rsidR="005F4343" w:rsidRDefault="005F4343" w:rsidP="005F4343">
      <w:pPr>
        <w:rPr>
          <w:lang w:val="ru-RU"/>
        </w:rPr>
      </w:pPr>
      <w:r>
        <w:rPr>
          <w:lang w:val="ru-RU"/>
        </w:rPr>
        <w:t>Часть 46</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how to create bare repositories.</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Bare repositories (without working directories) are usually used for sharing.</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Create a bare repository.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cd ..</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clone --bare hello hello.git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ls hello.git</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color w:val="FF0000"/>
          <w:sz w:val="24"/>
          <w:szCs w:val="24"/>
        </w:rPr>
      </w:pPr>
      <w:r w:rsidRPr="00C31285">
        <w:rPr>
          <w:rFonts w:ascii="Times New Roman" w:eastAsia="Times New Roman" w:hAnsi="Times New Roman" w:cs="Times New Roman"/>
          <w:b/>
          <w:bCs/>
          <w:color w:val="FF0000"/>
          <w:sz w:val="24"/>
          <w:szCs w:val="24"/>
        </w:rPr>
        <w:t>NOTE: Now in the work directory</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clone --bare hello hello.git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Cloning into bare repository hello.git...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done.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ls hello.git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HEAD</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config</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description</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hooks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info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objects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packed-refs</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refs</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lastRenderedPageBreak/>
        <w:t>The convention is that repositories ending in ‘.git’ are bare repositories. We can see that there is no working directory in the hello.git repo. Essentially it is nothing but the .git directory of a non-bare repo.</w:t>
      </w:r>
    </w:p>
    <w:p w:rsidR="005F4343" w:rsidRDefault="005F4343" w:rsidP="005F4343">
      <w:pPr>
        <w:rPr>
          <w:lang w:val="ru-RU"/>
        </w:rPr>
      </w:pPr>
      <w:r>
        <w:rPr>
          <w:lang w:val="ru-RU"/>
        </w:rPr>
        <w:t>Часть 47</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Add the bare repository as a remote to our original repository.</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Let’s add the hello.git repo to our original repo.</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cd 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remote add shared ../hello.git</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color w:val="FF0000"/>
          <w:sz w:val="24"/>
          <w:szCs w:val="24"/>
        </w:rPr>
      </w:pPr>
      <w:r w:rsidRPr="00C31285">
        <w:rPr>
          <w:rFonts w:ascii="Times New Roman" w:eastAsia="Times New Roman" w:hAnsi="Times New Roman" w:cs="Times New Roman"/>
          <w:b/>
          <w:bCs/>
          <w:color w:val="FF0000"/>
          <w:sz w:val="24"/>
          <w:szCs w:val="24"/>
        </w:rPr>
        <w:t xml:space="preserve">NOTE: Now in the </w:t>
      </w:r>
      <w:ins w:id="0" w:author="Unknown">
        <w:r w:rsidRPr="00C31285">
          <w:rPr>
            <w:rFonts w:ascii="Times New Roman" w:eastAsia="Times New Roman" w:hAnsi="Times New Roman" w:cs="Times New Roman"/>
            <w:b/>
            <w:bCs/>
            <w:color w:val="FF0000"/>
            <w:sz w:val="24"/>
            <w:szCs w:val="24"/>
          </w:rPr>
          <w:t>hello</w:t>
        </w:r>
      </w:ins>
      <w:r w:rsidRPr="00C31285">
        <w:rPr>
          <w:rFonts w:ascii="Times New Roman" w:eastAsia="Times New Roman" w:hAnsi="Times New Roman" w:cs="Times New Roman"/>
          <w:b/>
          <w:bCs/>
          <w:color w:val="FF0000"/>
          <w:sz w:val="24"/>
          <w:szCs w:val="24"/>
        </w:rPr>
        <w:t xml:space="preserve"> repository.</w:t>
      </w:r>
    </w:p>
    <w:p w:rsidR="005F4343" w:rsidRDefault="005F4343" w:rsidP="005F4343"/>
    <w:p w:rsidR="005F4343" w:rsidRDefault="005F4343" w:rsidP="005F4343">
      <w:pPr>
        <w:rPr>
          <w:lang w:val="ru-RU"/>
        </w:rPr>
      </w:pPr>
      <w:r>
        <w:rPr>
          <w:lang w:val="ru-RU"/>
        </w:rPr>
        <w:t>Часть 48</w:t>
      </w:r>
    </w:p>
    <w:p w:rsidR="005F4343" w:rsidRDefault="005F4343" w:rsidP="005F4343">
      <w:pPr>
        <w:rPr>
          <w:lang w:val="ru-RU"/>
        </w:rPr>
      </w:pP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how out to push a change to a remote repository.</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Since bare repositories are usually shared on some sort of network server, it is usually difficult to cd into the repo and pull changes. So we need to push our changes into other repositories.</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Let’s start by creating a change to be pushed. Edit the README and commit it</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 xml:space="preserve">File: </w:t>
      </w:r>
      <w:r w:rsidRPr="00C31285">
        <w:rPr>
          <w:rFonts w:ascii="Times New Roman" w:eastAsia="Times New Roman" w:hAnsi="Times New Roman" w:cs="Times New Roman"/>
          <w:b/>
          <w:bCs/>
          <w:i/>
          <w:iCs/>
          <w:sz w:val="24"/>
          <w:szCs w:val="24"/>
        </w:rPr>
        <w:t>README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This is the Hello World example from the git tutorial.</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(Changed in the original and pushed to shared)</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checkout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add README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commit -m "Added shared comment to readme"</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Now push the change to the shared repo.</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push shared master</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i/>
          <w:iCs/>
          <w:sz w:val="24"/>
          <w:szCs w:val="24"/>
        </w:rPr>
        <w:lastRenderedPageBreak/>
        <w:t>shared</w:t>
      </w:r>
      <w:r w:rsidRPr="00C31285">
        <w:rPr>
          <w:rFonts w:ascii="Times New Roman" w:eastAsia="Times New Roman" w:hAnsi="Times New Roman" w:cs="Times New Roman"/>
          <w:sz w:val="24"/>
          <w:szCs w:val="24"/>
        </w:rPr>
        <w:t xml:space="preserve"> is the name of the repository receiving the changes we are pushing. (Remember, we added it as a remote in the previous lab.)</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Output: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git push shared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To ../hello.git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xml:space="preserve">   2e4c559..3923dd5  master -&gt; master</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b/>
          <w:bCs/>
          <w:sz w:val="24"/>
          <w:szCs w:val="24"/>
        </w:rPr>
        <w:t>NOTE:</w:t>
      </w:r>
      <w:r w:rsidRPr="00C31285">
        <w:rPr>
          <w:rFonts w:ascii="Times New Roman" w:eastAsia="Times New Roman" w:hAnsi="Times New Roman" w:cs="Times New Roman"/>
          <w:sz w:val="24"/>
          <w:szCs w:val="24"/>
        </w:rPr>
        <w:t xml:space="preserve"> We had to explicitly name the branch master that was receiving the push. It is possible to set it up automatically, but I </w:t>
      </w:r>
      <w:r w:rsidRPr="00C31285">
        <w:rPr>
          <w:rFonts w:ascii="Times New Roman" w:eastAsia="Times New Roman" w:hAnsi="Times New Roman" w:cs="Times New Roman"/>
          <w:i/>
          <w:iCs/>
          <w:sz w:val="24"/>
          <w:szCs w:val="24"/>
        </w:rPr>
        <w:t>never</w:t>
      </w:r>
      <w:r w:rsidRPr="00C31285">
        <w:rPr>
          <w:rFonts w:ascii="Times New Roman" w:eastAsia="Times New Roman" w:hAnsi="Times New Roman" w:cs="Times New Roman"/>
          <w:sz w:val="24"/>
          <w:szCs w:val="24"/>
        </w:rPr>
        <w:t xml:space="preserve"> remember the commands to do that. Check out the “Git Remote Branch” gem for easy management of remote branches.</w:t>
      </w:r>
    </w:p>
    <w:p w:rsidR="005F4343" w:rsidRDefault="005F4343" w:rsidP="005F4343"/>
    <w:p w:rsidR="005F4343" w:rsidRDefault="005F4343" w:rsidP="005F4343">
      <w:pPr>
        <w:rPr>
          <w:lang w:val="ru-RU"/>
        </w:rPr>
      </w:pPr>
      <w:r>
        <w:rPr>
          <w:lang w:val="ru-RU"/>
        </w:rPr>
        <w:t>Часть 49</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how to pull changes from a shared repository.</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Quick hop over to the clone repository and let’s pull down the changes just pushed to the shared repo.</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cd ../cloned_hello</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color w:val="FF0000"/>
          <w:sz w:val="24"/>
          <w:szCs w:val="24"/>
        </w:rPr>
      </w:pPr>
      <w:r w:rsidRPr="00C31285">
        <w:rPr>
          <w:rFonts w:ascii="Times New Roman" w:eastAsia="Times New Roman" w:hAnsi="Times New Roman" w:cs="Times New Roman"/>
          <w:b/>
          <w:bCs/>
          <w:color w:val="FF0000"/>
          <w:sz w:val="24"/>
          <w:szCs w:val="24"/>
        </w:rPr>
        <w:t xml:space="preserve">NOTE: Now in the </w:t>
      </w:r>
      <w:r w:rsidRPr="00C31285">
        <w:rPr>
          <w:rFonts w:ascii="Times New Roman" w:eastAsia="Times New Roman" w:hAnsi="Times New Roman" w:cs="Times New Roman"/>
          <w:b/>
          <w:bCs/>
          <w:i/>
          <w:iCs/>
          <w:color w:val="FF0000"/>
          <w:sz w:val="24"/>
          <w:szCs w:val="24"/>
        </w:rPr>
        <w:t>cloned_hello</w:t>
      </w:r>
      <w:r w:rsidRPr="00C31285">
        <w:rPr>
          <w:rFonts w:ascii="Times New Roman" w:eastAsia="Times New Roman" w:hAnsi="Times New Roman" w:cs="Times New Roman"/>
          <w:b/>
          <w:bCs/>
          <w:color w:val="FF0000"/>
          <w:sz w:val="24"/>
          <w:szCs w:val="24"/>
        </w:rPr>
        <w:t xml:space="preserve"> repo.</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Continue with…</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remote add shared ../hello.git</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branch --track shared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pull shared master</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cat README</w:t>
      </w:r>
    </w:p>
    <w:p w:rsidR="005F4343" w:rsidRDefault="005F4343" w:rsidP="005F4343">
      <w:pPr>
        <w:rPr>
          <w:lang w:val="ru-RU"/>
        </w:rPr>
      </w:pPr>
    </w:p>
    <w:p w:rsidR="005F4343" w:rsidRDefault="005F4343" w:rsidP="005F4343">
      <w:pPr>
        <w:rPr>
          <w:lang w:val="ru-RU"/>
        </w:rPr>
      </w:pPr>
    </w:p>
    <w:p w:rsidR="005F4343" w:rsidRDefault="005F4343" w:rsidP="005F4343">
      <w:pPr>
        <w:rPr>
          <w:lang w:val="ru-RU"/>
        </w:rPr>
      </w:pPr>
      <w:r>
        <w:rPr>
          <w:lang w:val="ru-RU"/>
        </w:rPr>
        <w:t>Часть 50</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how to setup git server for sharing repositories.</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There are many ways to share git repositories over the network. Here is a quick and dirty way.</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lastRenderedPageBreak/>
        <w:t xml:space="preserve">Start up the git server </w:t>
      </w:r>
      <w:r w:rsidRPr="00C31285">
        <w:rPr>
          <w:rFonts w:ascii="Times New Roman" w:eastAsia="Times New Roman" w:hAnsi="Times New Roman" w:cs="Times New Roman"/>
          <w:b/>
          <w:bCs/>
          <w:i/>
          <w:iCs/>
          <w:sz w:val="36"/>
          <w:szCs w:val="36"/>
        </w:rPr>
        <w:t>01</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(From the work directory)</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daemon --verbose --export-all --base-path=.</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Now, in a separate terminal window, go to your work directory</w:t>
      </w:r>
    </w:p>
    <w:p w:rsidR="005F4343" w:rsidRPr="00C31285" w:rsidRDefault="005F4343" w:rsidP="005F4343">
      <w:pPr>
        <w:spacing w:before="100" w:beforeAutospacing="1" w:after="100" w:afterAutospacing="1" w:line="240" w:lineRule="auto"/>
        <w:outlineLvl w:val="3"/>
        <w:rPr>
          <w:rFonts w:ascii="Times New Roman" w:eastAsia="Times New Roman" w:hAnsi="Times New Roman" w:cs="Times New Roman"/>
          <w:b/>
          <w:bCs/>
          <w:sz w:val="24"/>
          <w:szCs w:val="24"/>
        </w:rPr>
      </w:pPr>
      <w:r w:rsidRPr="00C31285">
        <w:rPr>
          <w:rFonts w:ascii="Times New Roman" w:eastAsia="Times New Roman" w:hAnsi="Times New Roman" w:cs="Times New Roman"/>
          <w:b/>
          <w:bCs/>
          <w:sz w:val="24"/>
          <w:szCs w:val="24"/>
        </w:rPr>
        <w:t>Execute:</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 (From the work directory)</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git clone git://localhost/hello.git network_hello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cd network_hello</w:t>
      </w:r>
    </w:p>
    <w:p w:rsidR="005F4343" w:rsidRPr="00C31285" w:rsidRDefault="005F4343" w:rsidP="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285">
        <w:rPr>
          <w:rFonts w:ascii="Courier New" w:eastAsia="Times New Roman" w:hAnsi="Courier New" w:cs="Courier New"/>
          <w:sz w:val="20"/>
          <w:szCs w:val="20"/>
        </w:rPr>
        <w:t>ls</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You should see a copy of hello project.</w:t>
      </w:r>
    </w:p>
    <w:p w:rsidR="005F4343" w:rsidRPr="00C31285" w:rsidRDefault="005F4343" w:rsidP="005F4343">
      <w:pPr>
        <w:spacing w:before="100" w:beforeAutospacing="1" w:after="100" w:afterAutospacing="1" w:line="240" w:lineRule="auto"/>
        <w:outlineLvl w:val="1"/>
        <w:rPr>
          <w:rFonts w:ascii="Times New Roman" w:eastAsia="Times New Roman" w:hAnsi="Times New Roman" w:cs="Times New Roman"/>
          <w:b/>
          <w:bCs/>
          <w:sz w:val="36"/>
          <w:szCs w:val="36"/>
        </w:rPr>
      </w:pPr>
      <w:r w:rsidRPr="00C31285">
        <w:rPr>
          <w:rFonts w:ascii="Times New Roman" w:eastAsia="Times New Roman" w:hAnsi="Times New Roman" w:cs="Times New Roman"/>
          <w:b/>
          <w:bCs/>
          <w:sz w:val="36"/>
          <w:szCs w:val="36"/>
        </w:rPr>
        <w:t xml:space="preserve">Pushing to the Git Daemon </w:t>
      </w:r>
      <w:r w:rsidRPr="00C31285">
        <w:rPr>
          <w:rFonts w:ascii="Times New Roman" w:eastAsia="Times New Roman" w:hAnsi="Times New Roman" w:cs="Times New Roman"/>
          <w:b/>
          <w:bCs/>
          <w:i/>
          <w:iCs/>
          <w:sz w:val="36"/>
          <w:szCs w:val="36"/>
        </w:rPr>
        <w:t>02</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 xml:space="preserve">If you want to push to the git daemon repository, add </w:t>
      </w:r>
      <w:r w:rsidRPr="00C31285">
        <w:rPr>
          <w:rFonts w:ascii="Courier New" w:eastAsia="Times New Roman" w:hAnsi="Courier New" w:cs="Courier New"/>
          <w:sz w:val="20"/>
          <w:szCs w:val="20"/>
        </w:rPr>
        <w:t>--enable=receive-pack</w:t>
      </w:r>
      <w:r w:rsidRPr="00C31285">
        <w:rPr>
          <w:rFonts w:ascii="Times New Roman" w:eastAsia="Times New Roman" w:hAnsi="Times New Roman" w:cs="Times New Roman"/>
          <w:sz w:val="24"/>
          <w:szCs w:val="24"/>
        </w:rPr>
        <w:t xml:space="preserve"> to the git daemon command. Be careful because there is no authentication on this server, anyone could push to your repository.</w:t>
      </w:r>
    </w:p>
    <w:p w:rsidR="005F4343" w:rsidRDefault="005F4343" w:rsidP="005F4343"/>
    <w:p w:rsidR="005F4343" w:rsidRDefault="005F4343" w:rsidP="005F4343">
      <w:pPr>
        <w:rPr>
          <w:lang w:val="ru-RU"/>
        </w:rPr>
      </w:pPr>
      <w:r>
        <w:rPr>
          <w:lang w:val="ru-RU"/>
        </w:rPr>
        <w:t>Часть 51</w:t>
      </w:r>
    </w:p>
    <w:p w:rsidR="005F4343" w:rsidRPr="00C31285" w:rsidRDefault="005F4343" w:rsidP="005F4343">
      <w:pPr>
        <w:spacing w:before="100" w:beforeAutospacing="1" w:after="100" w:afterAutospacing="1" w:line="240" w:lineRule="auto"/>
        <w:outlineLvl w:val="2"/>
        <w:rPr>
          <w:rFonts w:ascii="Times New Roman" w:eastAsia="Times New Roman" w:hAnsi="Times New Roman" w:cs="Times New Roman"/>
          <w:b/>
          <w:bCs/>
          <w:sz w:val="27"/>
          <w:szCs w:val="27"/>
        </w:rPr>
      </w:pPr>
      <w:r w:rsidRPr="00C31285">
        <w:rPr>
          <w:rFonts w:ascii="Times New Roman" w:eastAsia="Times New Roman" w:hAnsi="Times New Roman" w:cs="Times New Roman"/>
          <w:b/>
          <w:bCs/>
          <w:sz w:val="27"/>
          <w:szCs w:val="27"/>
        </w:rPr>
        <w:t>Goals</w:t>
      </w:r>
    </w:p>
    <w:p w:rsidR="005F4343" w:rsidRPr="00C31285" w:rsidRDefault="005F4343" w:rsidP="005F434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Learn to share repos across WIFI.</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See if your neighbor is running the git daemon. Exchange IP addresses and see if you can pull from each other’s repositories.</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b/>
          <w:bCs/>
          <w:sz w:val="24"/>
          <w:szCs w:val="24"/>
        </w:rPr>
        <w:t>NOTE:</w:t>
      </w:r>
      <w:r w:rsidRPr="00C31285">
        <w:rPr>
          <w:rFonts w:ascii="Times New Roman" w:eastAsia="Times New Roman" w:hAnsi="Times New Roman" w:cs="Times New Roman"/>
          <w:sz w:val="24"/>
          <w:szCs w:val="24"/>
        </w:rPr>
        <w:t xml:space="preserve"> The gitjour gem is really useful in sharing ad-hoc repositories.</w:t>
      </w:r>
    </w:p>
    <w:p w:rsidR="005F4343" w:rsidRDefault="005F4343" w:rsidP="005F4343"/>
    <w:p w:rsidR="005F4343" w:rsidRPr="00C31285" w:rsidRDefault="005F4343" w:rsidP="005F4343">
      <w:r>
        <w:rPr>
          <w:lang w:val="ru-RU"/>
        </w:rPr>
        <w:t>Часть</w:t>
      </w:r>
      <w:r w:rsidRPr="00C31285">
        <w:t xml:space="preserve"> 52</w:t>
      </w:r>
    </w:p>
    <w:p w:rsidR="005F4343" w:rsidRPr="00C31285" w:rsidRDefault="005F4343" w:rsidP="005F4343">
      <w:p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Here are some topics you might want to research on your own:</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Reverting Committed Changes</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Cross OS Line Endings</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Remote Servers</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Protocols</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SSH Setup</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Remote Branch Management</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lastRenderedPageBreak/>
        <w:t>Finding Buggy Commits (git bisect)</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Workflows</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Non-command line tools (gitx, gitk, magit)</w:t>
      </w:r>
    </w:p>
    <w:p w:rsidR="005F4343" w:rsidRPr="00C31285" w:rsidRDefault="005F4343" w:rsidP="005F434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31285">
        <w:rPr>
          <w:rFonts w:ascii="Times New Roman" w:eastAsia="Times New Roman" w:hAnsi="Times New Roman" w:cs="Times New Roman"/>
          <w:sz w:val="24"/>
          <w:szCs w:val="24"/>
        </w:rPr>
        <w:t>Working with GitHub</w:t>
      </w:r>
    </w:p>
    <w:p w:rsidR="005F4343" w:rsidRPr="00C31285" w:rsidRDefault="005F4343" w:rsidP="005F4343">
      <w:pPr>
        <w:rPr>
          <w:lang w:val="ru-RU"/>
        </w:rPr>
      </w:pPr>
    </w:p>
    <w:p w:rsidR="000C2250" w:rsidRDefault="000C2250">
      <w:bookmarkStart w:id="1" w:name="_GoBack"/>
      <w:bookmarkEnd w:id="1"/>
    </w:p>
    <w:sectPr w:rsidR="000C225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4E9"/>
    <w:multiLevelType w:val="multilevel"/>
    <w:tmpl w:val="548C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51132"/>
    <w:multiLevelType w:val="multilevel"/>
    <w:tmpl w:val="AE4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F7016"/>
    <w:multiLevelType w:val="multilevel"/>
    <w:tmpl w:val="88B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B025C"/>
    <w:multiLevelType w:val="multilevel"/>
    <w:tmpl w:val="5CBC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72C9C"/>
    <w:multiLevelType w:val="multilevel"/>
    <w:tmpl w:val="151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65BB0"/>
    <w:multiLevelType w:val="multilevel"/>
    <w:tmpl w:val="649C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9D052E"/>
    <w:multiLevelType w:val="multilevel"/>
    <w:tmpl w:val="B83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612ED1"/>
    <w:multiLevelType w:val="multilevel"/>
    <w:tmpl w:val="77CA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B52F13"/>
    <w:multiLevelType w:val="multilevel"/>
    <w:tmpl w:val="64B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640F9"/>
    <w:multiLevelType w:val="multilevel"/>
    <w:tmpl w:val="C23A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280D19"/>
    <w:multiLevelType w:val="multilevel"/>
    <w:tmpl w:val="748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2447E8"/>
    <w:multiLevelType w:val="multilevel"/>
    <w:tmpl w:val="A36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824164"/>
    <w:multiLevelType w:val="multilevel"/>
    <w:tmpl w:val="D1C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556C40"/>
    <w:multiLevelType w:val="multilevel"/>
    <w:tmpl w:val="67E4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B3C3E"/>
    <w:multiLevelType w:val="multilevel"/>
    <w:tmpl w:val="C97E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921936"/>
    <w:multiLevelType w:val="multilevel"/>
    <w:tmpl w:val="BD4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B75754"/>
    <w:multiLevelType w:val="multilevel"/>
    <w:tmpl w:val="FE7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43DEA"/>
    <w:multiLevelType w:val="multilevel"/>
    <w:tmpl w:val="051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AE226C"/>
    <w:multiLevelType w:val="multilevel"/>
    <w:tmpl w:val="87B0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CC70BF"/>
    <w:multiLevelType w:val="multilevel"/>
    <w:tmpl w:val="340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7A50E0"/>
    <w:multiLevelType w:val="multilevel"/>
    <w:tmpl w:val="B74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72406A"/>
    <w:multiLevelType w:val="multilevel"/>
    <w:tmpl w:val="EBF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B3482C"/>
    <w:multiLevelType w:val="multilevel"/>
    <w:tmpl w:val="141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495943"/>
    <w:multiLevelType w:val="multilevel"/>
    <w:tmpl w:val="4E66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620261"/>
    <w:multiLevelType w:val="multilevel"/>
    <w:tmpl w:val="00A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96CAE"/>
    <w:multiLevelType w:val="multilevel"/>
    <w:tmpl w:val="5E60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511582"/>
    <w:multiLevelType w:val="multilevel"/>
    <w:tmpl w:val="9EC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DC2227"/>
    <w:multiLevelType w:val="multilevel"/>
    <w:tmpl w:val="ED0A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000A7C"/>
    <w:multiLevelType w:val="multilevel"/>
    <w:tmpl w:val="AC8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4"/>
  </w:num>
  <w:num w:numId="4">
    <w:abstractNumId w:val="20"/>
  </w:num>
  <w:num w:numId="5">
    <w:abstractNumId w:val="11"/>
  </w:num>
  <w:num w:numId="6">
    <w:abstractNumId w:val="8"/>
  </w:num>
  <w:num w:numId="7">
    <w:abstractNumId w:val="22"/>
  </w:num>
  <w:num w:numId="8">
    <w:abstractNumId w:val="6"/>
  </w:num>
  <w:num w:numId="9">
    <w:abstractNumId w:val="0"/>
  </w:num>
  <w:num w:numId="10">
    <w:abstractNumId w:val="25"/>
  </w:num>
  <w:num w:numId="11">
    <w:abstractNumId w:val="9"/>
  </w:num>
  <w:num w:numId="12">
    <w:abstractNumId w:val="7"/>
  </w:num>
  <w:num w:numId="13">
    <w:abstractNumId w:val="1"/>
  </w:num>
  <w:num w:numId="14">
    <w:abstractNumId w:val="18"/>
  </w:num>
  <w:num w:numId="15">
    <w:abstractNumId w:val="4"/>
  </w:num>
  <w:num w:numId="16">
    <w:abstractNumId w:val="2"/>
  </w:num>
  <w:num w:numId="17">
    <w:abstractNumId w:val="24"/>
  </w:num>
  <w:num w:numId="18">
    <w:abstractNumId w:val="5"/>
  </w:num>
  <w:num w:numId="19">
    <w:abstractNumId w:val="28"/>
  </w:num>
  <w:num w:numId="20">
    <w:abstractNumId w:val="10"/>
  </w:num>
  <w:num w:numId="21">
    <w:abstractNumId w:val="3"/>
  </w:num>
  <w:num w:numId="22">
    <w:abstractNumId w:val="23"/>
  </w:num>
  <w:num w:numId="23">
    <w:abstractNumId w:val="16"/>
  </w:num>
  <w:num w:numId="24">
    <w:abstractNumId w:val="13"/>
  </w:num>
  <w:num w:numId="25">
    <w:abstractNumId w:val="17"/>
  </w:num>
  <w:num w:numId="26">
    <w:abstractNumId w:val="15"/>
  </w:num>
  <w:num w:numId="27">
    <w:abstractNumId w:val="21"/>
  </w:num>
  <w:num w:numId="28">
    <w:abstractNumId w:val="27"/>
  </w:num>
  <w:num w:numId="29">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343"/>
    <w:rsid w:val="000C2250"/>
    <w:rsid w:val="00262410"/>
    <w:rsid w:val="003D765D"/>
    <w:rsid w:val="005F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4BECC-F871-46DF-AE44-B8D8CCE5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343"/>
  </w:style>
  <w:style w:type="paragraph" w:styleId="Heading2">
    <w:name w:val="heading 2"/>
    <w:basedOn w:val="Normal"/>
    <w:link w:val="Heading2Char"/>
    <w:uiPriority w:val="9"/>
    <w:qFormat/>
    <w:rsid w:val="005F4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43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43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3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43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4343"/>
    <w:rPr>
      <w:rFonts w:ascii="Times New Roman" w:eastAsia="Times New Roman" w:hAnsi="Times New Roman" w:cs="Times New Roman"/>
      <w:b/>
      <w:bCs/>
      <w:sz w:val="24"/>
      <w:szCs w:val="24"/>
    </w:rPr>
  </w:style>
  <w:style w:type="character" w:styleId="Emphasis">
    <w:name w:val="Emphasis"/>
    <w:basedOn w:val="DefaultParagraphFont"/>
    <w:uiPriority w:val="20"/>
    <w:qFormat/>
    <w:rsid w:val="005F4343"/>
    <w:rPr>
      <w:i/>
      <w:iCs/>
    </w:rPr>
  </w:style>
  <w:style w:type="paragraph" w:styleId="NormalWeb">
    <w:name w:val="Normal (Web)"/>
    <w:basedOn w:val="Normal"/>
    <w:uiPriority w:val="99"/>
    <w:semiHidden/>
    <w:unhideWhenUsed/>
    <w:rsid w:val="005F43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343"/>
    <w:rPr>
      <w:rFonts w:ascii="Courier New" w:eastAsia="Times New Roman" w:hAnsi="Courier New" w:cs="Courier New"/>
      <w:sz w:val="20"/>
      <w:szCs w:val="20"/>
    </w:rPr>
  </w:style>
  <w:style w:type="character" w:customStyle="1" w:styleId="caps">
    <w:name w:val="caps"/>
    <w:basedOn w:val="DefaultParagraphFont"/>
    <w:rsid w:val="005F4343"/>
  </w:style>
  <w:style w:type="character" w:styleId="Hyperlink">
    <w:name w:val="Hyperlink"/>
    <w:basedOn w:val="DefaultParagraphFont"/>
    <w:uiPriority w:val="99"/>
    <w:semiHidden/>
    <w:unhideWhenUsed/>
    <w:rsid w:val="005F4343"/>
    <w:rPr>
      <w:color w:val="0000FF"/>
      <w:u w:val="single"/>
    </w:rPr>
  </w:style>
  <w:style w:type="character" w:styleId="HTMLCode">
    <w:name w:val="HTML Code"/>
    <w:basedOn w:val="DefaultParagraphFont"/>
    <w:uiPriority w:val="99"/>
    <w:semiHidden/>
    <w:unhideWhenUsed/>
    <w:rsid w:val="005F4343"/>
    <w:rPr>
      <w:rFonts w:ascii="Courier New" w:eastAsia="Times New Roman" w:hAnsi="Courier New" w:cs="Courier New"/>
      <w:sz w:val="20"/>
      <w:szCs w:val="20"/>
    </w:rPr>
  </w:style>
  <w:style w:type="paragraph" w:customStyle="1" w:styleId="note">
    <w:name w:val="note"/>
    <w:basedOn w:val="Normal"/>
    <w:rsid w:val="005F43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343"/>
    <w:rPr>
      <w:b/>
      <w:bCs/>
    </w:rPr>
  </w:style>
  <w:style w:type="character" w:styleId="HTMLTypewriter">
    <w:name w:val="HTML Typewriter"/>
    <w:basedOn w:val="DefaultParagraphFont"/>
    <w:uiPriority w:val="99"/>
    <w:semiHidden/>
    <w:unhideWhenUsed/>
    <w:rsid w:val="005F4343"/>
    <w:rPr>
      <w:rFonts w:ascii="Courier New" w:eastAsia="Times New Roman" w:hAnsi="Courier New" w:cs="Courier New"/>
      <w:sz w:val="20"/>
      <w:szCs w:val="20"/>
    </w:rPr>
  </w:style>
  <w:style w:type="paragraph" w:customStyle="1" w:styleId="command">
    <w:name w:val="command"/>
    <w:basedOn w:val="Normal"/>
    <w:rsid w:val="005F43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onestepback.org/index.cgi/Tech/Git/UsingP4MergeWithGit.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4670</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Pachabut</dc:creator>
  <cp:keywords/>
  <dc:description/>
  <cp:lastModifiedBy>Maxim Pachabut</cp:lastModifiedBy>
  <cp:revision>1</cp:revision>
  <dcterms:created xsi:type="dcterms:W3CDTF">2014-04-11T05:56:00Z</dcterms:created>
  <dcterms:modified xsi:type="dcterms:W3CDTF">2014-04-11T05:57:00Z</dcterms:modified>
</cp:coreProperties>
</file>